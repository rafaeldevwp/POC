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p14">
  <w:body>
    <w:p w:rsidR="00C65984" w:rsidRDefault="00C65984" w14:paraId="39FC0D0A" w14:textId="77777777" w14:noSpellErr="1">
      <w:pPr>
        <w:jc w:val="center"/>
        <w:rPr>
          <w:rFonts w:ascii="Arial" w:hAnsi="Arial" w:cs="Arial"/>
          <w:sz w:val="28"/>
          <w:szCs w:val="28"/>
        </w:rPr>
      </w:pPr>
      <w:r w:rsidRPr="00EC0207">
        <w:rPr>
          <w:rFonts w:ascii="Arial" w:hAnsi="Arial" w:cs="Arial"/>
          <w:sz w:val="28"/>
          <w:szCs w:val="28"/>
        </w:rPr>
        <w:t>O PAPEL DA AUDITORIA INTERNA</w:t>
      </w:r>
    </w:p>
    <w:p w:rsidR="00C65984" w:rsidP="00EC0207" w:rsidRDefault="00C65984" w14:paraId="158D0A28" w14:textId="77777777" w14:noSpellErr="1">
      <w:pPr>
        <w:tabs>
          <w:tab w:val="left" w:pos="2880"/>
        </w:tabs>
        <w:jc w:val="right"/>
        <w:rPr>
          <w:rFonts w:ascii="Arial" w:hAnsi="Arial" w:cs="Arial"/>
          <w:sz w:val="28"/>
          <w:szCs w:val="28"/>
        </w:rPr>
      </w:pPr>
      <w:r>
        <w:rPr>
          <w:rFonts w:ascii="Arial" w:hAnsi="Arial" w:cs="Arial"/>
          <w:sz w:val="28"/>
          <w:szCs w:val="28"/>
        </w:rPr>
        <w:t>Simone Aparecida de Oliveira</w:t>
      </w:r>
    </w:p>
    <w:p w:rsidR="00C65984" w:rsidP="00EC0207" w:rsidRDefault="00EC0207" w14:paraId="5ECB6BFC" w14:textId="77777777" w14:noSpellErr="1">
      <w:pPr>
        <w:tabs>
          <w:tab w:val="left" w:pos="2880"/>
        </w:tabs>
        <w:jc w:val="right"/>
        <w:rPr>
          <w:rFonts w:ascii="Arial" w:hAnsi="Arial" w:cs="Arial"/>
          <w:sz w:val="28"/>
          <w:szCs w:val="28"/>
        </w:rPr>
      </w:pPr>
      <w:r>
        <w:rPr>
          <w:rFonts w:ascii="Arial" w:hAnsi="Arial" w:cs="Arial"/>
          <w:sz w:val="28"/>
          <w:szCs w:val="28"/>
        </w:rPr>
        <w:t>Professor</w:t>
      </w:r>
      <w:r w:rsidR="005E6C92">
        <w:rPr>
          <w:rFonts w:ascii="Arial" w:hAnsi="Arial" w:cs="Arial"/>
          <w:sz w:val="28"/>
          <w:szCs w:val="28"/>
        </w:rPr>
        <w:t>a</w:t>
      </w:r>
      <w:r>
        <w:rPr>
          <w:rFonts w:ascii="Arial" w:hAnsi="Arial" w:cs="Arial"/>
          <w:sz w:val="28"/>
          <w:szCs w:val="28"/>
        </w:rPr>
        <w:t xml:space="preserve"> Orientador: Janete Castro</w:t>
      </w:r>
    </w:p>
    <w:p w:rsidR="00EC0207" w:rsidP="00EC0207" w:rsidRDefault="00EC0207" w14:paraId="3CFA7904" w14:textId="77777777" w14:noSpellErr="1">
      <w:pPr>
        <w:tabs>
          <w:tab w:val="left" w:pos="2880"/>
        </w:tabs>
        <w:jc w:val="right"/>
        <w:rPr>
          <w:rFonts w:ascii="Arial" w:hAnsi="Arial" w:cs="Arial"/>
          <w:sz w:val="28"/>
          <w:szCs w:val="28"/>
        </w:rPr>
      </w:pPr>
      <w:r>
        <w:rPr>
          <w:rFonts w:ascii="Arial" w:hAnsi="Arial" w:cs="Arial"/>
          <w:sz w:val="28"/>
          <w:szCs w:val="28"/>
        </w:rPr>
        <w:t>Faculdade Pitágoras</w:t>
      </w:r>
    </w:p>
    <w:p w:rsidR="00EC0207" w:rsidP="00EC0207" w:rsidRDefault="00EC0207" w14:paraId="70015974" w14:textId="77777777" w14:noSpellErr="1">
      <w:pPr>
        <w:tabs>
          <w:tab w:val="left" w:pos="2880"/>
        </w:tabs>
        <w:jc w:val="right"/>
        <w:rPr>
          <w:rFonts w:ascii="Arial" w:hAnsi="Arial" w:cs="Arial"/>
          <w:sz w:val="28"/>
          <w:szCs w:val="28"/>
        </w:rPr>
      </w:pPr>
      <w:r>
        <w:rPr>
          <w:rFonts w:ascii="Arial" w:hAnsi="Arial" w:cs="Arial"/>
          <w:sz w:val="28"/>
          <w:szCs w:val="28"/>
        </w:rPr>
        <w:t>MBA Finanças, Auditoria e Controladoria</w:t>
      </w:r>
    </w:p>
    <w:p w:rsidR="00C65984" w:rsidRDefault="00C65984" w14:paraId="7ED1B085" w14:textId="77777777">
      <w:pPr>
        <w:tabs>
          <w:tab w:val="left" w:pos="2880"/>
        </w:tabs>
        <w:jc w:val="center"/>
        <w:rPr>
          <w:rFonts w:ascii="Arial" w:hAnsi="Arial" w:cs="Arial"/>
          <w:sz w:val="28"/>
          <w:szCs w:val="28"/>
        </w:rPr>
      </w:pPr>
    </w:p>
    <w:p w:rsidR="00C65984" w:rsidRDefault="00C65984" w14:paraId="4D6DE869" w14:textId="77777777">
      <w:pPr>
        <w:tabs>
          <w:tab w:val="left" w:pos="2880"/>
        </w:tabs>
        <w:jc w:val="center"/>
        <w:rPr>
          <w:rFonts w:ascii="Arial" w:hAnsi="Arial" w:cs="Arial"/>
          <w:sz w:val="28"/>
          <w:szCs w:val="28"/>
        </w:rPr>
      </w:pPr>
    </w:p>
    <w:p w:rsidRPr="00B77C9D" w:rsidR="00C65984" w:rsidP="70668B5A" w:rsidRDefault="00EC0207" w14:paraId="0C79D4FF" w14:textId="77777777" w14:noSpellErr="1">
      <w:pPr>
        <w:spacing w:line="360" w:lineRule="auto"/>
        <w:jc w:val="both"/>
        <w:rPr>
          <w:rFonts w:ascii="Arial Narrow" w:hAnsi="Arial Narrow" w:cs="Arial"/>
          <w:b w:val="1"/>
          <w:bCs w:val="1"/>
          <w:sz w:val="28"/>
          <w:szCs w:val="28"/>
          <w:rPrChange w:author="Rafael Lima" w:date="2017-09-08T12:03:41.6202909" w:id="513495412">
            <w:rPr/>
          </w:rPrChange>
        </w:rPr>
        <w:pPrChange w:author="Rafael Lima" w:date="2017-09-08T12:03:41.6202909" w:id="1104129790">
          <w:pPr>
            <w:jc w:val="both"/>
          </w:pPr>
        </w:pPrChange>
      </w:pPr>
      <w:bookmarkStart w:name="_GoBack" w:id="0"/>
      <w:r w:rsidRPr="70668B5A">
        <w:rPr>
          <w:rFonts w:ascii="Arial Narrow" w:hAnsi="Arial Narrow" w:cs="Arial"/>
          <w:b w:val="1"/>
          <w:bCs w:val="1"/>
          <w:sz w:val="28"/>
          <w:szCs w:val="28"/>
          <w:rPrChange w:author="Rafael Lima" w:date="2017-09-08T12:03:41.6202909" w:id="1115240610">
            <w:rPr>
              <w:rFonts w:ascii="Arial Narrow" w:hAnsi="Arial Narrow" w:cs="Arial"/>
              <w:b/>
              <w:sz w:val="28"/>
              <w:szCs w:val="28"/>
            </w:rPr>
          </w:rPrChange>
        </w:rPr>
        <w:t>RESUMO</w:t>
      </w:r>
    </w:p>
    <w:p w:rsidR="00EC0207" w:rsidP="00EC0207" w:rsidRDefault="00EC0207" w14:paraId="38ECEDBD" w14:textId="77777777">
      <w:pPr>
        <w:spacing w:line="360" w:lineRule="auto"/>
        <w:jc w:val="both"/>
        <w:rPr>
          <w:rFonts w:ascii="Arial Narrow" w:hAnsi="Arial Narrow" w:cs="Arial"/>
          <w:sz w:val="22"/>
          <w:szCs w:val="22"/>
        </w:rPr>
      </w:pPr>
    </w:p>
    <w:p w:rsidRPr="007D2087" w:rsidR="007D2087" w:rsidP="007D2087" w:rsidRDefault="007D2087" w14:paraId="746940DA" w14:textId="77777777">
      <w:pPr>
        <w:tabs>
          <w:tab w:val="left" w:pos="709"/>
          <w:tab w:val="right" w:leader="dot" w:pos="8789"/>
        </w:tabs>
        <w:spacing w:line="360" w:lineRule="auto"/>
        <w:ind w:right="-2"/>
        <w:jc w:val="both"/>
        <w:rPr>
          <w:rFonts w:ascii="Arial" w:hAnsi="Arial" w:eastAsia="Times New Roman" w:cs="Arial"/>
          <w:sz w:val="22"/>
          <w:szCs w:val="22"/>
          <w:lang w:val="en-US" w:eastAsia="ja-JP"/>
        </w:rPr>
      </w:pPr>
      <w:r w:rsidRPr="007D2087">
        <w:rPr>
          <w:rFonts w:ascii="Arial" w:hAnsi="Arial" w:eastAsia="Times New Roman" w:cs="Arial"/>
          <w:sz w:val="22"/>
          <w:szCs w:val="22"/>
          <w:lang w:val="en-US" w:eastAsia="ja-JP"/>
        </w:rPr>
        <w:t xml:space="preserve">As </w:t>
      </w:r>
      <w:proofErr w:type="spellStart"/>
      <w:r w:rsidRPr="007D2087">
        <w:rPr>
          <w:rFonts w:ascii="Arial" w:hAnsi="Arial" w:eastAsia="Times New Roman" w:cs="Arial"/>
          <w:sz w:val="22"/>
          <w:szCs w:val="22"/>
          <w:lang w:val="en-US" w:eastAsia="ja-JP"/>
        </w:rPr>
        <w:t xml:space="preserve">empresas</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serviços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médicos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possuem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uma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necessidade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específica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relação</w:t>
      </w:r>
      <w:proofErr w:type="spellEnd"/>
      <w:r w:rsidRPr="007D2087">
        <w:rPr>
          <w:rFonts w:ascii="Arial" w:hAnsi="Arial" w:eastAsia="Times New Roman" w:cs="Arial"/>
          <w:sz w:val="22"/>
          <w:szCs w:val="22"/>
          <w:lang w:val="en-US" w:eastAsia="ja-JP"/>
        </w:rPr>
        <w:t xml:space="preserve"> as </w:t>
      </w:r>
      <w:proofErr w:type="spellStart"/>
      <w:r w:rsidRPr="007D2087">
        <w:rPr>
          <w:rFonts w:ascii="Arial" w:hAnsi="Arial" w:eastAsia="Times New Roman" w:cs="Arial"/>
          <w:sz w:val="22"/>
          <w:szCs w:val="22"/>
          <w:lang w:val="en-US" w:eastAsia="ja-JP"/>
        </w:rPr>
        <w:t xml:space="preserve">auditorias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internas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pois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estas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além</w:t>
      </w:r>
      <w:proofErr w:type="spellEnd"/>
      <w:r w:rsidRPr="007D2087">
        <w:rPr>
          <w:rFonts w:ascii="Arial" w:hAnsi="Arial" w:eastAsia="Times New Roman" w:cs="Arial"/>
          <w:sz w:val="22"/>
          <w:szCs w:val="22"/>
          <w:lang w:val="en-US" w:eastAsia="ja-JP"/>
        </w:rPr>
        <w:t xml:space="preserve"> das </w:t>
      </w:r>
      <w:proofErr w:type="spellStart"/>
      <w:r w:rsidRPr="007D2087">
        <w:rPr>
          <w:rFonts w:ascii="Arial" w:hAnsi="Arial" w:eastAsia="Times New Roman" w:cs="Arial"/>
          <w:sz w:val="22"/>
          <w:szCs w:val="22"/>
          <w:lang w:val="en-US" w:eastAsia="ja-JP"/>
        </w:rPr>
        <w:t xml:space="preserve">funções</w:t>
      </w:r>
      <w:proofErr w:type="spellEnd"/>
      <w:r w:rsidRPr="007D2087">
        <w:rPr>
          <w:rFonts w:ascii="Arial" w:hAnsi="Arial" w:eastAsia="Times New Roman" w:cs="Arial"/>
          <w:sz w:val="22"/>
          <w:szCs w:val="22"/>
          <w:lang w:val="en-US" w:eastAsia="ja-JP"/>
        </w:rPr>
        <w:t xml:space="preserve"> que </w:t>
      </w:r>
      <w:proofErr w:type="spellStart"/>
      <w:r w:rsidRPr="007D2087">
        <w:rPr>
          <w:rFonts w:ascii="Arial" w:hAnsi="Arial" w:eastAsia="Times New Roman" w:cs="Arial"/>
          <w:sz w:val="22"/>
          <w:szCs w:val="22"/>
          <w:lang w:val="en-US" w:eastAsia="ja-JP"/>
        </w:rPr>
        <w:t xml:space="preserve">possuem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tornam</w:t>
      </w:r>
      <w:proofErr w:type="spellEnd"/>
      <w:r w:rsidRPr="007D2087">
        <w:rPr>
          <w:rFonts w:ascii="Arial" w:hAnsi="Arial" w:eastAsia="Times New Roman" w:cs="Arial"/>
          <w:sz w:val="22"/>
          <w:szCs w:val="22"/>
          <w:lang w:val="en-US" w:eastAsia="ja-JP"/>
        </w:rPr>
        <w:t xml:space="preserve">-se um </w:t>
      </w:r>
      <w:proofErr w:type="spellStart"/>
      <w:r w:rsidRPr="007D2087">
        <w:rPr>
          <w:rFonts w:ascii="Arial" w:hAnsi="Arial" w:eastAsia="Times New Roman" w:cs="Arial"/>
          <w:sz w:val="22"/>
          <w:szCs w:val="22"/>
          <w:lang w:val="en-US" w:eastAsia="ja-JP"/>
        </w:rPr>
        <w:t xml:space="preserve">requisito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obrigatório</w:t>
      </w:r>
      <w:proofErr w:type="spellEnd"/>
      <w:r w:rsidRPr="007D2087">
        <w:rPr>
          <w:rFonts w:ascii="Arial" w:hAnsi="Arial" w:eastAsia="Times New Roman" w:cs="Arial"/>
          <w:sz w:val="22"/>
          <w:szCs w:val="22"/>
          <w:lang w:val="en-US" w:eastAsia="ja-JP"/>
        </w:rPr>
        <w:t xml:space="preserve"> </w:t>
      </w:r>
      <w:r w:rsidRPr="007D2087">
        <w:rPr>
          <w:rFonts w:ascii="Arial" w:hAnsi="Arial" w:eastAsia="Times New Roman" w:cs="Arial"/>
          <w:sz w:val="22"/>
          <w:szCs w:val="22"/>
          <w:lang w:eastAsia="ja-JP"/>
        </w:rPr>
        <w:t xml:space="preserve">para </w:t>
      </w:r>
      <w:r w:rsidRPr="007D2087">
        <w:rPr>
          <w:rFonts w:ascii="Arial" w:hAnsi="Arial" w:eastAsia="Times New Roman" w:cs="Arial"/>
          <w:sz w:val="22"/>
          <w:szCs w:val="22"/>
          <w:lang w:val="en-US" w:eastAsia="ja-JP"/>
        </w:rPr>
        <w:t xml:space="preserve">que as </w:t>
      </w:r>
      <w:proofErr w:type="spellStart"/>
      <w:r w:rsidRPr="007D2087">
        <w:rPr>
          <w:rFonts w:ascii="Arial" w:hAnsi="Arial" w:eastAsia="Times New Roman" w:cs="Arial"/>
          <w:sz w:val="22"/>
          <w:szCs w:val="22"/>
          <w:lang w:val="en-US" w:eastAsia="ja-JP"/>
        </w:rPr>
        <w:t xml:space="preserve">empresas</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serviços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médicos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obtenham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acreditações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específicas</w:t>
      </w:r>
      <w:proofErr w:type="spellEnd"/>
      <w:r w:rsidRPr="007D2087">
        <w:rPr>
          <w:rFonts w:ascii="Arial" w:hAnsi="Arial" w:eastAsia="Times New Roman" w:cs="Arial"/>
          <w:sz w:val="22"/>
          <w:szCs w:val="22"/>
          <w:lang w:val="en-US" w:eastAsia="ja-JP"/>
        </w:rPr>
        <w:t xml:space="preserve"> e </w:t>
      </w:r>
      <w:proofErr w:type="spellStart"/>
      <w:r w:rsidRPr="007D2087">
        <w:rPr>
          <w:rFonts w:ascii="Arial" w:hAnsi="Arial" w:eastAsia="Times New Roman" w:cs="Arial"/>
          <w:sz w:val="22"/>
          <w:szCs w:val="22"/>
          <w:lang w:val="en-US" w:eastAsia="ja-JP"/>
        </w:rPr>
        <w:t xml:space="preserve">exigidas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por</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órgãos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regulamentadores</w:t>
      </w:r>
      <w:proofErr w:type="spellEnd"/>
      <w:r w:rsidRPr="007D2087">
        <w:rPr>
          <w:rFonts w:ascii="Arial" w:hAnsi="Arial" w:eastAsia="Times New Roman" w:cs="Arial"/>
          <w:sz w:val="22"/>
          <w:szCs w:val="22"/>
          <w:lang w:val="en-US" w:eastAsia="ja-JP"/>
        </w:rPr>
        <w:t xml:space="preserve"> da </w:t>
      </w:r>
      <w:proofErr w:type="spellStart"/>
      <w:r w:rsidRPr="007D2087">
        <w:rPr>
          <w:rFonts w:ascii="Arial" w:hAnsi="Arial" w:eastAsia="Times New Roman" w:cs="Arial"/>
          <w:sz w:val="22"/>
          <w:szCs w:val="22"/>
          <w:lang w:val="en-US" w:eastAsia="ja-JP"/>
        </w:rPr>
        <w:t xml:space="preserve">área</w:t>
      </w:r>
      <w:proofErr w:type="spellEnd"/>
      <w:r w:rsidRPr="007D2087">
        <w:rPr>
          <w:rFonts w:ascii="Arial" w:hAnsi="Arial" w:eastAsia="Times New Roman" w:cs="Arial"/>
          <w:sz w:val="22"/>
          <w:szCs w:val="22"/>
          <w:lang w:val="en-US" w:eastAsia="ja-JP"/>
        </w:rPr>
        <w:t xml:space="preserve"> da </w:t>
      </w:r>
      <w:r w:rsidRPr="007D2087">
        <w:rPr>
          <w:rFonts w:ascii="Arial" w:hAnsi="Arial" w:eastAsia="Times New Roman" w:cs="Arial"/>
          <w:sz w:val="22"/>
          <w:szCs w:val="22"/>
          <w:lang w:eastAsia="ja-JP"/>
        </w:rPr>
        <w:t>saúde</w:t>
      </w:r>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razão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disto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foi</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proposto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este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estudo</w:t>
      </w:r>
      <w:proofErr w:type="spellEnd"/>
      <w:r w:rsidRPr="007D2087">
        <w:rPr>
          <w:rFonts w:ascii="Arial" w:hAnsi="Arial" w:eastAsia="Times New Roman" w:cs="Arial"/>
          <w:sz w:val="22"/>
          <w:szCs w:val="22"/>
          <w:lang w:val="en-US" w:eastAsia="ja-JP"/>
        </w:rPr>
        <w:t xml:space="preserve"> </w:t>
      </w:r>
      <w:r w:rsidRPr="007D2087">
        <w:rPr>
          <w:rFonts w:ascii="Arial" w:hAnsi="Arial" w:eastAsia="Times New Roman" w:cs="Arial"/>
          <w:sz w:val="22"/>
          <w:szCs w:val="22"/>
          <w:lang w:eastAsia="ja-JP"/>
        </w:rPr>
        <w:t xml:space="preserve">para </w:t>
      </w:r>
      <w:proofErr w:type="spellStart"/>
      <w:r w:rsidRPr="007D2087">
        <w:rPr>
          <w:rFonts w:ascii="Arial" w:hAnsi="Arial" w:eastAsia="Times New Roman" w:cs="Arial"/>
          <w:sz w:val="22"/>
          <w:szCs w:val="22"/>
          <w:lang w:val="en-US" w:eastAsia="ja-JP"/>
        </w:rPr>
        <w:t>identificar</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como</w:t>
      </w:r>
      <w:proofErr w:type="spellEnd"/>
      <w:r w:rsidRPr="007D2087">
        <w:rPr>
          <w:rFonts w:ascii="Arial" w:hAnsi="Arial" w:eastAsia="Times New Roman" w:cs="Arial"/>
          <w:sz w:val="22"/>
          <w:szCs w:val="22"/>
          <w:lang w:val="en-US" w:eastAsia="ja-JP"/>
        </w:rPr>
        <w:t xml:space="preserve"> a </w:t>
      </w:r>
      <w:proofErr w:type="spellStart"/>
      <w:r w:rsidRPr="007D2087">
        <w:rPr>
          <w:rFonts w:ascii="Arial" w:hAnsi="Arial" w:eastAsia="Times New Roman" w:cs="Arial"/>
          <w:sz w:val="22"/>
          <w:szCs w:val="22"/>
          <w:lang w:val="en-US" w:eastAsia="ja-JP"/>
        </w:rPr>
        <w:t>pressão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deste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trabalho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pra</w:t>
      </w:r>
      <w:proofErr w:type="spellEnd"/>
      <w:r w:rsidRPr="007D2087">
        <w:rPr>
          <w:rFonts w:ascii="Arial" w:hAnsi="Arial" w:eastAsia="Times New Roman" w:cs="Arial"/>
          <w:sz w:val="22"/>
          <w:szCs w:val="22"/>
          <w:lang w:val="en-US" w:eastAsia="ja-JP"/>
        </w:rPr>
        <w:t xml:space="preserve"> se </w:t>
      </w:r>
      <w:proofErr w:type="spellStart"/>
      <w:r w:rsidRPr="007D2087">
        <w:rPr>
          <w:rFonts w:ascii="Arial" w:hAnsi="Arial" w:eastAsia="Times New Roman" w:cs="Arial"/>
          <w:sz w:val="22"/>
          <w:szCs w:val="22"/>
          <w:lang w:val="en-US" w:eastAsia="ja-JP"/>
        </w:rPr>
        <w:t>alcançar</w:t>
      </w:r>
      <w:proofErr w:type="spellEnd"/>
      <w:r w:rsidRPr="007D2087">
        <w:rPr>
          <w:rFonts w:ascii="Arial" w:hAnsi="Arial" w:eastAsia="Times New Roman" w:cs="Arial"/>
          <w:sz w:val="22"/>
          <w:szCs w:val="22"/>
          <w:lang w:val="en-US" w:eastAsia="ja-JP"/>
        </w:rPr>
        <w:t xml:space="preserve"> o </w:t>
      </w:r>
      <w:proofErr w:type="spellStart"/>
      <w:r w:rsidRPr="007D2087">
        <w:rPr>
          <w:rFonts w:ascii="Arial" w:hAnsi="Arial" w:eastAsia="Times New Roman" w:cs="Arial"/>
          <w:sz w:val="22"/>
          <w:szCs w:val="22"/>
          <w:lang w:val="en-US" w:eastAsia="ja-JP"/>
        </w:rPr>
        <w:t>resultado</w:t>
      </w:r>
      <w:proofErr w:type="spellEnd"/>
      <w:r w:rsidRPr="007D2087">
        <w:rPr>
          <w:rFonts w:ascii="Arial" w:hAnsi="Arial" w:eastAsia="Times New Roman" w:cs="Arial"/>
          <w:sz w:val="22"/>
          <w:szCs w:val="22"/>
          <w:lang w:val="en-US" w:eastAsia="ja-JP"/>
        </w:rPr>
        <w:t xml:space="preserve"> que é </w:t>
      </w:r>
      <w:proofErr w:type="spellStart"/>
      <w:r w:rsidRPr="007D2087">
        <w:rPr>
          <w:rFonts w:ascii="Arial" w:hAnsi="Arial" w:eastAsia="Times New Roman" w:cs="Arial"/>
          <w:sz w:val="22"/>
          <w:szCs w:val="22"/>
          <w:lang w:val="en-US" w:eastAsia="ja-JP"/>
        </w:rPr>
        <w:t>esperado</w:t>
      </w:r>
      <w:proofErr w:type="spellEnd"/>
      <w:r w:rsidRPr="007D2087">
        <w:rPr>
          <w:rFonts w:ascii="Arial" w:hAnsi="Arial" w:eastAsia="Times New Roman" w:cs="Arial"/>
          <w:sz w:val="22"/>
          <w:szCs w:val="22"/>
          <w:lang w:val="en-US" w:eastAsia="ja-JP"/>
        </w:rPr>
        <w:t xml:space="preserve">,  e  a </w:t>
      </w:r>
      <w:proofErr w:type="spellStart"/>
      <w:r w:rsidRPr="007D2087">
        <w:rPr>
          <w:rFonts w:ascii="Arial" w:hAnsi="Arial" w:eastAsia="Times New Roman" w:cs="Arial"/>
          <w:sz w:val="22"/>
          <w:szCs w:val="22"/>
          <w:lang w:val="en-US" w:eastAsia="ja-JP"/>
        </w:rPr>
        <w:t>frequência</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realização</w:t>
      </w:r>
      <w:proofErr w:type="spellEnd"/>
      <w:r w:rsidRPr="007D2087">
        <w:rPr>
          <w:rFonts w:ascii="Arial" w:hAnsi="Arial" w:eastAsia="Times New Roman" w:cs="Arial"/>
          <w:sz w:val="22"/>
          <w:szCs w:val="22"/>
          <w:lang w:val="en-US" w:eastAsia="ja-JP"/>
        </w:rPr>
        <w:t xml:space="preserve"> do </w:t>
      </w:r>
      <w:proofErr w:type="spellStart"/>
      <w:r w:rsidRPr="007D2087">
        <w:rPr>
          <w:rFonts w:ascii="Arial" w:hAnsi="Arial" w:eastAsia="Times New Roman" w:cs="Arial"/>
          <w:sz w:val="22"/>
          <w:szCs w:val="22"/>
          <w:lang w:val="en-US" w:eastAsia="ja-JP"/>
        </w:rPr>
        <w:t>mesmo</w:t>
      </w:r>
      <w:proofErr w:type="spellEnd"/>
      <w:r w:rsidRPr="007D2087">
        <w:rPr>
          <w:rFonts w:ascii="Arial" w:hAnsi="Arial" w:eastAsia="Times New Roman" w:cs="Arial"/>
          <w:sz w:val="22"/>
          <w:szCs w:val="22"/>
          <w:lang w:val="en-US" w:eastAsia="ja-JP"/>
        </w:rPr>
        <w:t xml:space="preserve">,  é </w:t>
      </w:r>
      <w:proofErr w:type="spellStart"/>
      <w:r w:rsidRPr="007D2087">
        <w:rPr>
          <w:rFonts w:ascii="Arial" w:hAnsi="Arial" w:eastAsia="Times New Roman" w:cs="Arial"/>
          <w:sz w:val="22"/>
          <w:szCs w:val="22"/>
          <w:lang w:val="en-US" w:eastAsia="ja-JP"/>
        </w:rPr>
        <w:t>percebida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pelos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seus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auditados</w:t>
      </w:r>
      <w:proofErr w:type="spellEnd"/>
      <w:r w:rsidRPr="007D2087">
        <w:rPr>
          <w:rFonts w:ascii="Arial" w:hAnsi="Arial" w:eastAsia="Times New Roman" w:cs="Arial"/>
          <w:sz w:val="22"/>
          <w:szCs w:val="22"/>
          <w:lang w:val="en-US" w:eastAsia="ja-JP"/>
        </w:rPr>
        <w:t>.</w:t>
      </w:r>
    </w:p>
    <w:p w:rsidRPr="007D2087" w:rsidR="007D2087" w:rsidP="007D2087" w:rsidRDefault="007D2087" w14:paraId="04E9D932" w14:textId="77777777">
      <w:pPr>
        <w:tabs>
          <w:tab w:val="left" w:pos="709"/>
          <w:tab w:val="right" w:leader="dot" w:pos="8789"/>
        </w:tabs>
        <w:spacing w:line="360" w:lineRule="auto"/>
        <w:ind w:right="-2"/>
        <w:jc w:val="both"/>
        <w:rPr>
          <w:rFonts w:ascii="Arial" w:hAnsi="Arial" w:eastAsia="Times New Roman" w:cs="Arial"/>
          <w:sz w:val="22"/>
          <w:szCs w:val="22"/>
          <w:lang w:val="en-US" w:eastAsia="ja-JP"/>
        </w:rPr>
      </w:pPr>
    </w:p>
    <w:p w:rsidRPr="007D2087" w:rsidR="007D2087" w:rsidP="007D2087" w:rsidRDefault="007D2087" w14:paraId="1A3DF928" w14:textId="77777777">
      <w:pPr>
        <w:tabs>
          <w:tab w:val="left" w:pos="709"/>
          <w:tab w:val="right" w:leader="dot" w:pos="8789"/>
        </w:tabs>
        <w:spacing w:line="360" w:lineRule="auto"/>
        <w:ind w:right="-2"/>
        <w:jc w:val="both"/>
        <w:rPr>
          <w:rFonts w:ascii="Arial" w:hAnsi="Arial" w:eastAsia="Times New Roman" w:cs="Arial"/>
          <w:sz w:val="22"/>
          <w:szCs w:val="22"/>
          <w:lang w:val="en-US" w:eastAsia="ja-JP"/>
        </w:rPr>
      </w:pPr>
      <w:r w:rsidRPr="007D2087">
        <w:rPr>
          <w:rFonts w:ascii="Arial" w:hAnsi="Arial" w:eastAsia="Times New Roman" w:cs="Arial"/>
          <w:sz w:val="22"/>
          <w:szCs w:val="22"/>
          <w:lang w:val="en-US" w:eastAsia="ja-JP"/>
        </w:rPr>
        <w:t xml:space="preserve">O </w:t>
      </w:r>
      <w:proofErr w:type="spellStart"/>
      <w:r w:rsidRPr="007D2087">
        <w:rPr>
          <w:rFonts w:ascii="Arial" w:hAnsi="Arial" w:eastAsia="Times New Roman" w:cs="Arial"/>
          <w:sz w:val="22"/>
          <w:szCs w:val="22"/>
          <w:lang w:val="en-US" w:eastAsia="ja-JP"/>
        </w:rPr>
        <w:t>estudo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tem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ainda</w:t>
      </w:r>
      <w:proofErr w:type="spellEnd"/>
      <w:r w:rsidRPr="007D2087">
        <w:rPr>
          <w:rFonts w:ascii="Arial" w:hAnsi="Arial" w:eastAsia="Times New Roman" w:cs="Arial"/>
          <w:sz w:val="22"/>
          <w:szCs w:val="22"/>
          <w:lang w:val="en-US" w:eastAsia="ja-JP"/>
        </w:rPr>
        <w:t xml:space="preserve"> o </w:t>
      </w:r>
      <w:proofErr w:type="spellStart"/>
      <w:r w:rsidRPr="007D2087">
        <w:rPr>
          <w:rFonts w:ascii="Arial" w:hAnsi="Arial" w:eastAsia="Times New Roman" w:cs="Arial"/>
          <w:sz w:val="22"/>
          <w:szCs w:val="22"/>
          <w:lang w:val="en-US" w:eastAsia="ja-JP"/>
        </w:rPr>
        <w:t>objetivo</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demonstrar</w:t>
      </w:r>
      <w:proofErr w:type="spellEnd"/>
      <w:r w:rsidRPr="007D2087">
        <w:rPr>
          <w:rFonts w:ascii="Arial" w:hAnsi="Arial" w:eastAsia="Times New Roman" w:cs="Arial"/>
          <w:sz w:val="22"/>
          <w:szCs w:val="22"/>
          <w:lang w:val="en-US" w:eastAsia="ja-JP"/>
        </w:rPr>
        <w:t xml:space="preserve"> se </w:t>
      </w:r>
      <w:proofErr w:type="spellStart"/>
      <w:r w:rsidRPr="007D2087">
        <w:rPr>
          <w:rFonts w:ascii="Arial" w:hAnsi="Arial" w:eastAsia="Times New Roman" w:cs="Arial"/>
          <w:sz w:val="22"/>
          <w:szCs w:val="22"/>
          <w:lang w:val="en-US" w:eastAsia="ja-JP"/>
        </w:rPr>
        <w:t>determinada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postura</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auditores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interno</w:t>
      </w:r>
      <w:proofErr w:type="spellEnd"/>
      <w:r w:rsidR="005E6C92">
        <w:rPr>
          <w:rFonts w:ascii="Arial" w:hAnsi="Arial" w:eastAsia="Times New Roman" w:cs="Arial"/>
          <w:sz w:val="22"/>
          <w:szCs w:val="22"/>
          <w:lang w:eastAsia="ja-JP"/>
        </w:rPr>
        <w:t>s</w:t>
      </w:r>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uma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empresa</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serviços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médicos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diante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auditados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pode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impactar</w:t>
      </w:r>
      <w:proofErr w:type="spellEnd"/>
      <w:r w:rsidRPr="007D2087">
        <w:rPr>
          <w:rFonts w:ascii="Arial" w:hAnsi="Arial" w:eastAsia="Times New Roman" w:cs="Arial"/>
          <w:sz w:val="22"/>
          <w:szCs w:val="22"/>
          <w:lang w:val="en-US" w:eastAsia="ja-JP"/>
        </w:rPr>
        <w:t xml:space="preserve"> o </w:t>
      </w:r>
      <w:proofErr w:type="spellStart"/>
      <w:r w:rsidRPr="007D2087">
        <w:rPr>
          <w:rFonts w:ascii="Arial" w:hAnsi="Arial" w:eastAsia="Times New Roman" w:cs="Arial"/>
          <w:sz w:val="22"/>
          <w:szCs w:val="22"/>
          <w:lang w:val="en-US" w:eastAsia="ja-JP"/>
        </w:rPr>
        <w:t xml:space="preserve">resultado</w:t>
      </w:r>
      <w:proofErr w:type="spellEnd"/>
      <w:r w:rsidRPr="007D2087">
        <w:rPr>
          <w:rFonts w:ascii="Arial" w:hAnsi="Arial" w:eastAsia="Times New Roman" w:cs="Arial"/>
          <w:sz w:val="22"/>
          <w:szCs w:val="22"/>
          <w:lang w:eastAsia="ja-JP"/>
        </w:rPr>
        <w:t xml:space="preserve"> </w:t>
      </w:r>
      <w:r w:rsidRPr="007D2087">
        <w:rPr>
          <w:rFonts w:ascii="Arial" w:hAnsi="Arial" w:eastAsia="Times New Roman" w:cs="Arial"/>
          <w:sz w:val="22"/>
          <w:szCs w:val="22"/>
          <w:lang w:val="en-US" w:eastAsia="ja-JP"/>
        </w:rPr>
        <w:t xml:space="preserve">do </w:t>
      </w:r>
      <w:proofErr w:type="spellStart"/>
      <w:r w:rsidRPr="007D2087">
        <w:rPr>
          <w:rFonts w:ascii="Arial" w:hAnsi="Arial" w:eastAsia="Times New Roman" w:cs="Arial"/>
          <w:sz w:val="22"/>
          <w:szCs w:val="22"/>
          <w:lang w:val="en-US" w:eastAsia="ja-JP"/>
        </w:rPr>
        <w:t>seu</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trabalho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podendo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determinadas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ações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fechem</w:t>
      </w:r>
      <w:proofErr w:type="spellEnd"/>
      <w:r w:rsidRPr="007D2087">
        <w:rPr>
          <w:rFonts w:ascii="Arial" w:hAnsi="Arial" w:eastAsia="Times New Roman" w:cs="Arial"/>
          <w:sz w:val="22"/>
          <w:szCs w:val="22"/>
          <w:lang w:val="en-US" w:eastAsia="ja-JP"/>
        </w:rPr>
        <w:t xml:space="preserve"> as </w:t>
      </w:r>
      <w:proofErr w:type="spellStart"/>
      <w:r w:rsidRPr="007D2087">
        <w:rPr>
          <w:rFonts w:ascii="Arial" w:hAnsi="Arial" w:eastAsia="Times New Roman" w:cs="Arial"/>
          <w:sz w:val="22"/>
          <w:szCs w:val="22"/>
          <w:lang w:val="en-US" w:eastAsia="ja-JP"/>
        </w:rPr>
        <w:t>portas</w:t>
      </w:r>
      <w:proofErr w:type="spellEnd"/>
      <w:r w:rsidRPr="007D2087">
        <w:rPr>
          <w:rFonts w:ascii="Arial" w:hAnsi="Arial" w:eastAsia="Times New Roman" w:cs="Arial"/>
          <w:sz w:val="22"/>
          <w:szCs w:val="22"/>
          <w:lang w:val="en-US" w:eastAsia="ja-JP"/>
        </w:rPr>
        <w:t xml:space="preserve"> junto </w:t>
      </w:r>
      <w:proofErr w:type="spellStart"/>
      <w:r w:rsidRPr="007D2087">
        <w:rPr>
          <w:rFonts w:ascii="Arial" w:hAnsi="Arial" w:eastAsia="Times New Roman" w:cs="Arial"/>
          <w:sz w:val="22"/>
          <w:szCs w:val="22"/>
          <w:lang w:val="en-US" w:eastAsia="ja-JP"/>
        </w:rPr>
        <w:t>aos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auditados</w:t>
      </w:r>
      <w:proofErr w:type="spellEnd"/>
      <w:r w:rsidRPr="007D2087">
        <w:rPr>
          <w:rFonts w:ascii="Arial" w:hAnsi="Arial" w:eastAsia="Times New Roman" w:cs="Arial"/>
          <w:sz w:val="22"/>
          <w:szCs w:val="22"/>
          <w:lang w:val="en-US" w:eastAsia="ja-JP"/>
        </w:rPr>
        <w:t xml:space="preserve"> e </w:t>
      </w:r>
      <w:proofErr w:type="spellStart"/>
      <w:r w:rsidRPr="007D2087">
        <w:rPr>
          <w:rFonts w:ascii="Arial" w:hAnsi="Arial" w:eastAsia="Times New Roman" w:cs="Arial"/>
          <w:sz w:val="22"/>
          <w:szCs w:val="22"/>
          <w:lang w:val="en-US" w:eastAsia="ja-JP"/>
        </w:rPr>
        <w:t>assim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deixando</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conseguirem</w:t>
      </w:r>
      <w:proofErr w:type="spellEnd"/>
      <w:r w:rsidRPr="007D2087">
        <w:rPr>
          <w:rFonts w:ascii="Arial" w:hAnsi="Arial" w:eastAsia="Times New Roman" w:cs="Arial"/>
          <w:sz w:val="22"/>
          <w:szCs w:val="22"/>
          <w:lang w:val="en-US" w:eastAsia="ja-JP"/>
        </w:rPr>
        <w:t xml:space="preserve"> dados e </w:t>
      </w:r>
      <w:proofErr w:type="spellStart"/>
      <w:r w:rsidRPr="007D2087">
        <w:rPr>
          <w:rFonts w:ascii="Arial" w:hAnsi="Arial" w:eastAsia="Times New Roman" w:cs="Arial"/>
          <w:sz w:val="22"/>
          <w:szCs w:val="22"/>
          <w:lang w:val="en-US" w:eastAsia="ja-JP"/>
        </w:rPr>
        <w:t>informações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relevantes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durante</w:t>
      </w:r>
      <w:proofErr w:type="spellEnd"/>
      <w:r w:rsidRPr="007D2087">
        <w:rPr>
          <w:rFonts w:ascii="Arial" w:hAnsi="Arial" w:eastAsia="Times New Roman" w:cs="Arial"/>
          <w:sz w:val="22"/>
          <w:szCs w:val="22"/>
          <w:lang w:val="en-US" w:eastAsia="ja-JP"/>
        </w:rPr>
        <w:t xml:space="preserve"> um </w:t>
      </w:r>
      <w:proofErr w:type="spellStart"/>
      <w:r w:rsidRPr="007D2087">
        <w:rPr>
          <w:rFonts w:ascii="Arial" w:hAnsi="Arial" w:eastAsia="Times New Roman" w:cs="Arial"/>
          <w:sz w:val="22"/>
          <w:szCs w:val="22"/>
          <w:lang w:val="en-US" w:eastAsia="ja-JP"/>
        </w:rPr>
        <w:t>processo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investigativo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já</w:t>
      </w:r>
      <w:proofErr w:type="spellEnd"/>
      <w:r w:rsidRPr="007D2087">
        <w:rPr>
          <w:rFonts w:ascii="Arial" w:hAnsi="Arial" w:eastAsia="Times New Roman" w:cs="Arial"/>
          <w:sz w:val="22"/>
          <w:szCs w:val="22"/>
          <w:lang w:val="en-US" w:eastAsia="ja-JP"/>
        </w:rPr>
        <w:t xml:space="preserve"> que as </w:t>
      </w:r>
      <w:proofErr w:type="spellStart"/>
      <w:r w:rsidRPr="007D2087">
        <w:rPr>
          <w:rFonts w:ascii="Arial" w:hAnsi="Arial" w:eastAsia="Times New Roman" w:cs="Arial"/>
          <w:sz w:val="22"/>
          <w:szCs w:val="22"/>
          <w:lang w:val="en-US" w:eastAsia="ja-JP"/>
        </w:rPr>
        <w:t>interações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são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factíveis</w:t>
      </w:r>
      <w:proofErr w:type="spellEnd"/>
      <w:r w:rsidRPr="007D2087">
        <w:rPr>
          <w:rFonts w:ascii="Arial" w:hAnsi="Arial" w:eastAsia="Times New Roman" w:cs="Arial"/>
          <w:sz w:val="22"/>
          <w:szCs w:val="22"/>
          <w:lang w:val="en-US" w:eastAsia="ja-JP"/>
        </w:rPr>
        <w:t xml:space="preserve"> para </w:t>
      </w:r>
      <w:proofErr w:type="spellStart"/>
      <w:r w:rsidRPr="007D2087">
        <w:rPr>
          <w:rFonts w:ascii="Arial" w:hAnsi="Arial" w:eastAsia="Times New Roman" w:cs="Arial"/>
          <w:sz w:val="22"/>
          <w:szCs w:val="22"/>
          <w:lang w:val="en-US" w:eastAsia="ja-JP"/>
        </w:rPr>
        <w:t>obtenção</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informações</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arquivos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vivos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complementando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ou</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suprindo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fatos</w:t>
      </w:r>
      <w:proofErr w:type="spellEnd"/>
      <w:r w:rsidRPr="007D2087">
        <w:rPr>
          <w:rFonts w:ascii="Arial" w:hAnsi="Arial" w:eastAsia="Times New Roman" w:cs="Arial"/>
          <w:sz w:val="22"/>
          <w:szCs w:val="22"/>
          <w:lang w:val="en-US" w:eastAsia="ja-JP"/>
        </w:rPr>
        <w:t xml:space="preserve"> que </w:t>
      </w:r>
      <w:proofErr w:type="spellStart"/>
      <w:r w:rsidRPr="007D2087">
        <w:rPr>
          <w:rFonts w:ascii="Arial" w:hAnsi="Arial" w:eastAsia="Times New Roman" w:cs="Arial"/>
          <w:sz w:val="22"/>
          <w:szCs w:val="22"/>
          <w:lang w:val="en-US" w:eastAsia="ja-JP"/>
        </w:rPr>
        <w:t>não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podem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ser</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obtidos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fontes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documentais</w:t>
      </w:r>
      <w:proofErr w:type="spellEnd"/>
      <w:r w:rsidRPr="007D2087">
        <w:rPr>
          <w:rFonts w:ascii="Arial" w:hAnsi="Arial" w:eastAsia="Times New Roman" w:cs="Arial"/>
          <w:sz w:val="22"/>
          <w:szCs w:val="22"/>
          <w:lang w:val="en-US" w:eastAsia="ja-JP"/>
        </w:rPr>
        <w:t xml:space="preserve"> (ARAUJO, 2008, p. 90).</w:t>
      </w:r>
    </w:p>
    <w:p w:rsidRPr="007D2087" w:rsidR="007D2087" w:rsidP="007D2087" w:rsidRDefault="007D2087" w14:paraId="568C2A87" w14:textId="77777777">
      <w:pPr>
        <w:tabs>
          <w:tab w:val="left" w:pos="709"/>
          <w:tab w:val="right" w:leader="dot" w:pos="8789"/>
        </w:tabs>
        <w:spacing w:line="360" w:lineRule="auto"/>
        <w:ind w:right="-2"/>
        <w:jc w:val="both"/>
        <w:rPr>
          <w:rFonts w:ascii="Arial" w:hAnsi="Arial" w:eastAsia="Times New Roman" w:cs="Arial"/>
          <w:sz w:val="22"/>
          <w:szCs w:val="22"/>
          <w:lang w:val="en-US" w:eastAsia="ja-JP"/>
        </w:rPr>
      </w:pPr>
    </w:p>
    <w:p w:rsidRPr="007D2087" w:rsidR="007D2087" w:rsidP="007D2087" w:rsidRDefault="007D2087" w14:paraId="5A486352" w14:textId="77777777">
      <w:pPr>
        <w:tabs>
          <w:tab w:val="left" w:pos="709"/>
          <w:tab w:val="right" w:leader="dot" w:pos="8789"/>
        </w:tabs>
        <w:spacing w:line="360" w:lineRule="auto"/>
        <w:ind w:right="-2"/>
        <w:jc w:val="both"/>
        <w:rPr>
          <w:rFonts w:ascii="Arial" w:hAnsi="Arial" w:eastAsia="Times New Roman" w:cs="Arial"/>
          <w:sz w:val="22"/>
          <w:szCs w:val="22"/>
          <w:lang w:val="en-US" w:eastAsia="ja-JP"/>
        </w:rPr>
      </w:pPr>
      <w:proofErr w:type="spellStart"/>
      <w:r w:rsidRPr="007D2087">
        <w:rPr>
          <w:rFonts w:ascii="Arial" w:hAnsi="Arial" w:eastAsia="Times New Roman" w:cs="Arial"/>
          <w:sz w:val="22"/>
          <w:szCs w:val="22"/>
          <w:lang w:val="en-US" w:eastAsia="ja-JP"/>
        </w:rPr>
        <w:t xml:space="preserve">Já</w:t>
      </w:r>
      <w:proofErr w:type="spellEnd"/>
      <w:r w:rsidRPr="007D2087">
        <w:rPr>
          <w:rFonts w:ascii="Arial" w:hAnsi="Arial" w:eastAsia="Times New Roman" w:cs="Arial"/>
          <w:sz w:val="22"/>
          <w:szCs w:val="22"/>
          <w:lang w:val="en-US" w:eastAsia="ja-JP"/>
        </w:rPr>
        <w:t xml:space="preserve"> para as </w:t>
      </w:r>
      <w:proofErr w:type="spellStart"/>
      <w:r w:rsidRPr="007D2087">
        <w:rPr>
          <w:rFonts w:ascii="Arial" w:hAnsi="Arial" w:eastAsia="Times New Roman" w:cs="Arial"/>
          <w:sz w:val="22"/>
          <w:szCs w:val="22"/>
          <w:lang w:val="en-US" w:eastAsia="ja-JP"/>
        </w:rPr>
        <w:t xml:space="preserve">empresas</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serviços</w:t>
      </w:r>
      <w:proofErr w:type="spellEnd"/>
      <w:r w:rsidRPr="007D2087">
        <w:rPr>
          <w:rFonts w:ascii="Arial" w:hAnsi="Arial" w:eastAsia="Times New Roman" w:cs="Arial"/>
          <w:sz w:val="22"/>
          <w:szCs w:val="22"/>
          <w:lang w:val="en-US" w:eastAsia="ja-JP"/>
        </w:rPr>
        <w:t xml:space="preserve"> de </w:t>
      </w:r>
      <w:proofErr w:type="spellStart"/>
      <w:r w:rsidRPr="007D2087">
        <w:rPr>
          <w:rFonts w:ascii="Arial" w:hAnsi="Arial" w:eastAsia="Times New Roman" w:cs="Arial"/>
          <w:sz w:val="22"/>
          <w:szCs w:val="22"/>
          <w:lang w:val="en-US" w:eastAsia="ja-JP"/>
        </w:rPr>
        <w:t xml:space="preserve">saúde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este</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estudo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poderá</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contribuir</w:t>
      </w:r>
      <w:proofErr w:type="spellEnd"/>
      <w:r w:rsidRPr="007D2087">
        <w:rPr>
          <w:rFonts w:ascii="Arial" w:hAnsi="Arial" w:eastAsia="Times New Roman" w:cs="Arial"/>
          <w:sz w:val="22"/>
          <w:szCs w:val="22"/>
          <w:lang w:val="en-US" w:eastAsia="ja-JP"/>
        </w:rPr>
        <w:t xml:space="preserve"> </w:t>
      </w:r>
      <w:r w:rsidRPr="007D2087">
        <w:rPr>
          <w:rFonts w:ascii="Arial" w:hAnsi="Arial" w:eastAsia="Times New Roman" w:cs="Arial"/>
          <w:sz w:val="22"/>
          <w:szCs w:val="22"/>
          <w:lang w:eastAsia="ja-JP"/>
        </w:rPr>
        <w:t xml:space="preserve">para </w:t>
      </w:r>
      <w:r w:rsidRPr="007D2087">
        <w:rPr>
          <w:rFonts w:ascii="Arial" w:hAnsi="Arial" w:eastAsia="Times New Roman" w:cs="Arial"/>
          <w:sz w:val="22"/>
          <w:szCs w:val="22"/>
          <w:lang w:val="en-US" w:eastAsia="ja-JP"/>
        </w:rPr>
        <w:t xml:space="preserve">que </w:t>
      </w:r>
      <w:proofErr w:type="spellStart"/>
      <w:r w:rsidRPr="007D2087">
        <w:rPr>
          <w:rFonts w:ascii="Arial" w:hAnsi="Arial" w:eastAsia="Times New Roman" w:cs="Arial"/>
          <w:sz w:val="22"/>
          <w:szCs w:val="22"/>
          <w:lang w:val="en-US" w:eastAsia="ja-JP"/>
        </w:rPr>
        <w:t xml:space="preserve">avaliem</w:t>
      </w:r>
      <w:proofErr w:type="spellEnd"/>
      <w:r w:rsidRPr="007D2087">
        <w:rPr>
          <w:rFonts w:ascii="Arial" w:hAnsi="Arial" w:eastAsia="Times New Roman" w:cs="Arial"/>
          <w:sz w:val="22"/>
          <w:szCs w:val="22"/>
          <w:lang w:val="en-US" w:eastAsia="ja-JP"/>
        </w:rPr>
        <w:t xml:space="preserve"> e </w:t>
      </w:r>
      <w:proofErr w:type="spellStart"/>
      <w:r w:rsidRPr="007D2087">
        <w:rPr>
          <w:rFonts w:ascii="Arial" w:hAnsi="Arial" w:eastAsia="Times New Roman" w:cs="Arial"/>
          <w:sz w:val="22"/>
          <w:szCs w:val="22"/>
          <w:lang w:val="en-US" w:eastAsia="ja-JP"/>
        </w:rPr>
        <w:t xml:space="preserve">atuem</w:t>
      </w:r>
      <w:proofErr w:type="spellEnd"/>
      <w:r w:rsidRPr="007D2087">
        <w:rPr>
          <w:rFonts w:ascii="Arial" w:hAnsi="Arial" w:eastAsia="Times New Roman" w:cs="Arial"/>
          <w:sz w:val="22"/>
          <w:szCs w:val="22"/>
          <w:lang w:val="en-US" w:eastAsia="ja-JP"/>
        </w:rPr>
        <w:t xml:space="preserve"> junto </w:t>
      </w:r>
      <w:proofErr w:type="spellStart"/>
      <w:r w:rsidRPr="007D2087">
        <w:rPr>
          <w:rFonts w:ascii="Arial" w:hAnsi="Arial" w:eastAsia="Times New Roman" w:cs="Arial"/>
          <w:sz w:val="22"/>
          <w:szCs w:val="22"/>
          <w:lang w:val="en-US" w:eastAsia="ja-JP"/>
        </w:rPr>
        <w:t xml:space="preserve">aos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seus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departamentos</w:t>
      </w:r>
      <w:proofErr w:type="spellEnd"/>
      <w:r w:rsidRPr="007D2087">
        <w:rPr>
          <w:rFonts w:ascii="Arial" w:hAnsi="Arial" w:eastAsia="Times New Roman" w:cs="Arial"/>
          <w:sz w:val="22"/>
          <w:szCs w:val="22"/>
          <w:lang w:val="en-US" w:eastAsia="ja-JP"/>
        </w:rPr>
        <w:t xml:space="preserve"> de auditoria </w:t>
      </w:r>
      <w:proofErr w:type="spellStart"/>
      <w:r w:rsidRPr="007D2087">
        <w:rPr>
          <w:rFonts w:ascii="Arial" w:hAnsi="Arial" w:eastAsia="Times New Roman" w:cs="Arial"/>
          <w:sz w:val="22"/>
          <w:szCs w:val="22"/>
          <w:lang w:val="en-US" w:eastAsia="ja-JP"/>
        </w:rPr>
        <w:t xml:space="preserve">interna</w:t>
      </w:r>
      <w:proofErr w:type="spellEnd"/>
      <w:r w:rsidRPr="007D2087">
        <w:rPr>
          <w:rFonts w:ascii="Arial" w:hAnsi="Arial" w:eastAsia="Times New Roman" w:cs="Arial"/>
          <w:sz w:val="22"/>
          <w:szCs w:val="22"/>
          <w:lang w:val="en-US" w:eastAsia="ja-JP"/>
        </w:rPr>
        <w:t xml:space="preserve">, </w:t>
      </w:r>
      <w:r w:rsidRPr="007D2087">
        <w:rPr>
          <w:rFonts w:ascii="Arial" w:hAnsi="Arial" w:eastAsia="Times New Roman" w:cs="Arial"/>
          <w:sz w:val="22"/>
          <w:szCs w:val="22"/>
          <w:lang w:eastAsia="ja-JP"/>
        </w:rPr>
        <w:t>par</w:t>
      </w:r>
      <w:r w:rsidR="005E6C92">
        <w:rPr>
          <w:rFonts w:ascii="Arial" w:hAnsi="Arial" w:eastAsia="Times New Roman" w:cs="Arial"/>
          <w:sz w:val="22"/>
          <w:szCs w:val="22"/>
          <w:lang w:eastAsia="ja-JP"/>
        </w:rPr>
        <w:t>a</w:t>
      </w:r>
      <w:r w:rsidRPr="007D2087">
        <w:rPr>
          <w:rFonts w:ascii="Arial" w:hAnsi="Arial" w:eastAsia="Times New Roman" w:cs="Arial"/>
          <w:sz w:val="22"/>
          <w:szCs w:val="22"/>
          <w:lang w:eastAsia="ja-JP"/>
        </w:rPr>
        <w:t xml:space="preserve"> </w:t>
      </w:r>
      <w:r w:rsidRPr="007D2087">
        <w:rPr>
          <w:rFonts w:ascii="Arial" w:hAnsi="Arial" w:eastAsia="Times New Roman" w:cs="Arial"/>
          <w:sz w:val="22"/>
          <w:szCs w:val="22"/>
          <w:lang w:val="en-US" w:eastAsia="ja-JP"/>
        </w:rPr>
        <w:t xml:space="preserve">que se </w:t>
      </w:r>
      <w:proofErr w:type="spellStart"/>
      <w:r w:rsidRPr="007D2087">
        <w:rPr>
          <w:rFonts w:ascii="Arial" w:hAnsi="Arial" w:eastAsia="Times New Roman" w:cs="Arial"/>
          <w:sz w:val="22"/>
          <w:szCs w:val="22"/>
          <w:lang w:val="en-US" w:eastAsia="ja-JP"/>
        </w:rPr>
        <w:t>posicionem</w:t>
      </w:r>
      <w:proofErr w:type="spellEnd"/>
      <w:r w:rsidRPr="007D2087">
        <w:rPr>
          <w:rFonts w:ascii="Arial" w:hAnsi="Arial" w:eastAsia="Times New Roman" w:cs="Arial"/>
          <w:sz w:val="22"/>
          <w:szCs w:val="22"/>
          <w:lang w:val="en-US" w:eastAsia="ja-JP"/>
        </w:rPr>
        <w:t xml:space="preserve"> com a </w:t>
      </w:r>
      <w:proofErr w:type="spellStart"/>
      <w:r w:rsidRPr="007D2087">
        <w:rPr>
          <w:rFonts w:ascii="Arial" w:hAnsi="Arial" w:eastAsia="Times New Roman" w:cs="Arial"/>
          <w:sz w:val="22"/>
          <w:szCs w:val="22"/>
          <w:lang w:val="en-US" w:eastAsia="ja-JP"/>
        </w:rPr>
        <w:t>auton</w:t>
      </w:r>
      <w:r w:rsidR="005E6C92">
        <w:rPr>
          <w:rFonts w:ascii="Arial" w:hAnsi="Arial" w:eastAsia="Times New Roman" w:cs="Arial"/>
          <w:sz w:val="22"/>
          <w:szCs w:val="22"/>
          <w:lang w:val="en-US" w:eastAsia="ja-JP"/>
        </w:rPr>
        <w:t xml:space="preserve">omia</w:t>
      </w:r>
      <w:proofErr w:type="spellEnd"/>
      <w:r w:rsidR="005E6C92">
        <w:rPr>
          <w:rFonts w:ascii="Arial" w:hAnsi="Arial" w:eastAsia="Times New Roman" w:cs="Arial"/>
          <w:sz w:val="22"/>
          <w:szCs w:val="22"/>
          <w:lang w:val="en-US" w:eastAsia="ja-JP"/>
        </w:rPr>
        <w:t xml:space="preserve"> que </w:t>
      </w:r>
      <w:proofErr w:type="spellStart"/>
      <w:r w:rsidR="005E6C92">
        <w:rPr>
          <w:rFonts w:ascii="Arial" w:hAnsi="Arial" w:eastAsia="Times New Roman" w:cs="Arial"/>
          <w:sz w:val="22"/>
          <w:szCs w:val="22"/>
          <w:lang w:val="en-US" w:eastAsia="ja-JP"/>
        </w:rPr>
        <w:t xml:space="preserve">possuem</w:t>
      </w:r>
      <w:proofErr w:type="spellEnd"/>
      <w:r w:rsidR="005E6C92">
        <w:rPr>
          <w:rFonts w:ascii="Arial" w:hAnsi="Arial" w:eastAsia="Times New Roman" w:cs="Arial"/>
          <w:sz w:val="22"/>
          <w:szCs w:val="22"/>
          <w:lang w:val="en-US" w:eastAsia="ja-JP"/>
        </w:rPr>
        <w:t xml:space="preserve"> e com </w:t>
      </w:r>
      <w:proofErr w:type="spellStart"/>
      <w:r w:rsidR="005E6C92">
        <w:rPr>
          <w:rFonts w:ascii="Arial" w:hAnsi="Arial" w:eastAsia="Times New Roman" w:cs="Arial"/>
          <w:sz w:val="22"/>
          <w:szCs w:val="22"/>
          <w:lang w:val="en-US" w:eastAsia="ja-JP"/>
        </w:rPr>
        <w:t xml:space="preserve">limites</w:t>
      </w:r>
      <w:proofErr w:type="spellEnd"/>
      <w:r w:rsidR="005E6C92">
        <w:rPr>
          <w:rFonts w:ascii="Arial" w:hAnsi="Arial" w:eastAsia="Times New Roman" w:cs="Arial"/>
          <w:sz w:val="22"/>
          <w:szCs w:val="22"/>
          <w:lang w:val="en-US" w:eastAsia="ja-JP"/>
        </w:rPr>
        <w:t xml:space="preserve"> </w:t>
      </w:r>
      <w:r w:rsidRPr="007D2087">
        <w:rPr>
          <w:rFonts w:ascii="Arial" w:hAnsi="Arial" w:eastAsia="Times New Roman" w:cs="Arial"/>
          <w:sz w:val="22"/>
          <w:szCs w:val="22"/>
          <w:lang w:val="en-US" w:eastAsia="ja-JP"/>
        </w:rPr>
        <w:t xml:space="preserve">e </w:t>
      </w:r>
      <w:proofErr w:type="spellStart"/>
      <w:r w:rsidRPr="007D2087">
        <w:rPr>
          <w:rFonts w:ascii="Arial" w:hAnsi="Arial" w:eastAsia="Times New Roman" w:cs="Arial"/>
          <w:sz w:val="22"/>
          <w:szCs w:val="22"/>
          <w:lang w:val="en-US" w:eastAsia="ja-JP"/>
        </w:rPr>
        <w:t xml:space="preserve">alçada</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bem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definidos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sem</w:t>
      </w:r>
      <w:proofErr w:type="spellEnd"/>
      <w:r w:rsidRPr="007D2087">
        <w:rPr>
          <w:rFonts w:ascii="Arial" w:hAnsi="Arial" w:eastAsia="Times New Roman" w:cs="Arial"/>
          <w:sz w:val="22"/>
          <w:szCs w:val="22"/>
          <w:lang w:val="en-US" w:eastAsia="ja-JP"/>
        </w:rPr>
        <w:t xml:space="preserve"> </w:t>
      </w:r>
      <w:proofErr w:type="spellStart"/>
      <w:r w:rsidR="005E6C92">
        <w:rPr>
          <w:rFonts w:ascii="Arial" w:hAnsi="Arial" w:eastAsia="Times New Roman" w:cs="Arial"/>
          <w:sz w:val="22"/>
          <w:szCs w:val="22"/>
          <w:lang w:val="en-US" w:eastAsia="ja-JP"/>
        </w:rPr>
        <w:t>transparecer</w:t>
      </w:r>
      <w:proofErr w:type="spellEnd"/>
      <w:r w:rsidR="005E6C92">
        <w:rPr>
          <w:rFonts w:ascii="Arial" w:hAnsi="Arial" w:eastAsia="Times New Roman" w:cs="Arial"/>
          <w:sz w:val="22"/>
          <w:szCs w:val="22"/>
          <w:lang w:val="en-US" w:eastAsia="ja-JP"/>
        </w:rPr>
        <w:t xml:space="preserve"> um </w:t>
      </w:r>
      <w:proofErr w:type="spellStart"/>
      <w:r w:rsidR="005E6C92">
        <w:rPr>
          <w:rFonts w:ascii="Arial" w:hAnsi="Arial" w:eastAsia="Times New Roman" w:cs="Arial"/>
          <w:sz w:val="22"/>
          <w:szCs w:val="22"/>
          <w:lang w:val="en-US" w:eastAsia="ja-JP"/>
        </w:rPr>
        <w:t>trabalhado</w:t>
      </w:r>
      <w:proofErr w:type="spellEnd"/>
      <w:r>
        <w:rPr>
          <w:rFonts w:ascii="Arial" w:hAnsi="Arial" w:eastAsia="Times New Roman" w:cs="Arial"/>
          <w:sz w:val="22"/>
          <w:szCs w:val="22"/>
          <w:lang w:val="en-US" w:eastAsia="ja-JP"/>
        </w:rPr>
        <w:t xml:space="preserve"> </w:t>
      </w:r>
      <w:proofErr w:type="spellStart"/>
      <w:r>
        <w:rPr>
          <w:rFonts w:ascii="Arial" w:hAnsi="Arial" w:eastAsia="Times New Roman" w:cs="Arial"/>
          <w:sz w:val="22"/>
          <w:szCs w:val="22"/>
          <w:lang w:val="en-US" w:eastAsia="ja-JP"/>
        </w:rPr>
        <w:t xml:space="preserve">coercitivo</w:t>
      </w:r>
      <w:proofErr w:type="spellEnd"/>
      <w:r>
        <w:rPr>
          <w:rFonts w:ascii="Arial" w:hAnsi="Arial" w:eastAsia="Times New Roman" w:cs="Arial"/>
          <w:sz w:val="22"/>
          <w:szCs w:val="22"/>
          <w:lang w:val="en-US" w:eastAsia="ja-JP"/>
        </w:rPr>
        <w:t xml:space="preserve"> que </w:t>
      </w:r>
      <w:proofErr w:type="spellStart"/>
      <w:r>
        <w:rPr>
          <w:rFonts w:ascii="Arial" w:hAnsi="Arial" w:eastAsia="Times New Roman" w:cs="Arial"/>
          <w:sz w:val="22"/>
          <w:szCs w:val="22"/>
          <w:lang w:val="en-US" w:eastAsia="ja-JP"/>
        </w:rPr>
        <w:t xml:space="preserve">impeça</w:t>
      </w:r>
      <w:proofErr w:type="spellEnd"/>
      <w:r>
        <w:rPr>
          <w:rFonts w:ascii="Arial" w:hAnsi="Arial" w:eastAsia="Times New Roman" w:cs="Arial"/>
          <w:sz w:val="22"/>
          <w:szCs w:val="22"/>
          <w:lang w:val="en-US" w:eastAsia="ja-JP"/>
        </w:rPr>
        <w:t xml:space="preserve"> a </w:t>
      </w:r>
      <w:proofErr w:type="spellStart"/>
      <w:r>
        <w:rPr>
          <w:rFonts w:ascii="Arial" w:hAnsi="Arial" w:eastAsia="Times New Roman" w:cs="Arial"/>
          <w:sz w:val="22"/>
          <w:szCs w:val="22"/>
          <w:lang w:val="en-US" w:eastAsia="ja-JP"/>
        </w:rPr>
        <w:t xml:space="preserve">intera</w:t>
      </w:r>
      <w:r w:rsidRPr="007D2087">
        <w:rPr>
          <w:rFonts w:ascii="Arial" w:hAnsi="Arial" w:eastAsia="Times New Roman" w:cs="Arial"/>
          <w:sz w:val="22"/>
          <w:szCs w:val="22"/>
          <w:lang w:val="en-US" w:eastAsia="ja-JP"/>
        </w:rPr>
        <w:t xml:space="preserve">ção</w:t>
      </w:r>
      <w:proofErr w:type="spellEnd"/>
      <w:r w:rsidRPr="007D2087">
        <w:rPr>
          <w:rFonts w:ascii="Arial" w:hAnsi="Arial" w:eastAsia="Times New Roman" w:cs="Arial"/>
          <w:sz w:val="22"/>
          <w:szCs w:val="22"/>
          <w:lang w:val="en-US" w:eastAsia="ja-JP"/>
        </w:rPr>
        <w:t xml:space="preserve"> e </w:t>
      </w:r>
      <w:proofErr w:type="spellStart"/>
      <w:r w:rsidRPr="007D2087">
        <w:rPr>
          <w:rFonts w:ascii="Arial" w:hAnsi="Arial" w:eastAsia="Times New Roman" w:cs="Arial"/>
          <w:sz w:val="22"/>
          <w:szCs w:val="22"/>
          <w:lang w:val="en-US" w:eastAsia="ja-JP"/>
        </w:rPr>
        <w:t xml:space="preserve">envolvimento</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necessários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por</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parte</w:t>
      </w:r>
      <w:proofErr w:type="spellEnd"/>
      <w:r w:rsidRPr="007D2087">
        <w:rPr>
          <w:rFonts w:ascii="Arial" w:hAnsi="Arial" w:eastAsia="Times New Roman" w:cs="Arial"/>
          <w:sz w:val="22"/>
          <w:szCs w:val="22"/>
          <w:lang w:val="en-US" w:eastAsia="ja-JP"/>
        </w:rPr>
        <w:t xml:space="preserve"> dos </w:t>
      </w:r>
      <w:proofErr w:type="spellStart"/>
      <w:r w:rsidRPr="007D2087">
        <w:rPr>
          <w:rFonts w:ascii="Arial" w:hAnsi="Arial" w:eastAsia="Times New Roman" w:cs="Arial"/>
          <w:sz w:val="22"/>
          <w:szCs w:val="22"/>
          <w:lang w:val="en-US" w:eastAsia="ja-JP"/>
        </w:rPr>
        <w:t xml:space="preserve">auditados</w:t>
      </w:r>
      <w:proofErr w:type="spellEnd"/>
      <w:r w:rsidRPr="007D2087">
        <w:rPr>
          <w:rFonts w:ascii="Arial" w:hAnsi="Arial" w:eastAsia="Times New Roman" w:cs="Arial"/>
          <w:sz w:val="22"/>
          <w:szCs w:val="22"/>
          <w:lang w:val="en-US" w:eastAsia="ja-JP"/>
        </w:rPr>
        <w:t xml:space="preserve">, </w:t>
      </w:r>
      <w:r w:rsidRPr="007D2087">
        <w:rPr>
          <w:rFonts w:ascii="Arial" w:hAnsi="Arial" w:eastAsia="Times New Roman" w:cs="Arial"/>
          <w:sz w:val="22"/>
          <w:szCs w:val="22"/>
          <w:lang w:eastAsia="ja-JP"/>
        </w:rPr>
        <w:t xml:space="preserve">para </w:t>
      </w:r>
      <w:r w:rsidRPr="007D2087">
        <w:rPr>
          <w:rFonts w:ascii="Arial" w:hAnsi="Arial" w:eastAsia="Times New Roman" w:cs="Arial"/>
          <w:sz w:val="22"/>
          <w:szCs w:val="22"/>
          <w:lang w:val="en-US" w:eastAsia="ja-JP"/>
        </w:rPr>
        <w:t xml:space="preserve">que </w:t>
      </w:r>
      <w:proofErr w:type="spellStart"/>
      <w:r w:rsidRPr="007D2087">
        <w:rPr>
          <w:rFonts w:ascii="Arial" w:hAnsi="Arial" w:eastAsia="Times New Roman" w:cs="Arial"/>
          <w:sz w:val="22"/>
          <w:szCs w:val="22"/>
          <w:lang w:val="en-US" w:eastAsia="ja-JP"/>
        </w:rPr>
        <w:t xml:space="preserve">os</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mesmos</w:t>
      </w:r>
      <w:proofErr w:type="spellEnd"/>
      <w:r w:rsidRPr="007D2087">
        <w:rPr>
          <w:rFonts w:ascii="Arial" w:hAnsi="Arial" w:eastAsia="Times New Roman" w:cs="Arial"/>
          <w:sz w:val="22"/>
          <w:szCs w:val="22"/>
          <w:lang w:val="en-US" w:eastAsia="ja-JP"/>
        </w:rPr>
        <w:t xml:space="preserve"> se </w:t>
      </w:r>
      <w:proofErr w:type="spellStart"/>
      <w:r w:rsidRPr="007D2087">
        <w:rPr>
          <w:rFonts w:ascii="Arial" w:hAnsi="Arial" w:eastAsia="Times New Roman" w:cs="Arial"/>
          <w:sz w:val="22"/>
          <w:szCs w:val="22"/>
          <w:lang w:val="en-US" w:eastAsia="ja-JP"/>
        </w:rPr>
        <w:t xml:space="preserve">empenhem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em</w:t>
      </w:r>
      <w:proofErr w:type="spellEnd"/>
      <w:r w:rsidRPr="007D2087">
        <w:rPr>
          <w:rFonts w:ascii="Arial" w:hAnsi="Arial" w:eastAsia="Times New Roman" w:cs="Arial"/>
          <w:sz w:val="22"/>
          <w:szCs w:val="22"/>
          <w:lang w:val="en-US" w:eastAsia="ja-JP"/>
        </w:rPr>
        <w:t xml:space="preserve"> </w:t>
      </w:r>
      <w:proofErr w:type="spellStart"/>
      <w:r w:rsidRPr="007D2087">
        <w:rPr>
          <w:rFonts w:ascii="Arial" w:hAnsi="Arial" w:eastAsia="Times New Roman" w:cs="Arial"/>
          <w:sz w:val="22"/>
          <w:szCs w:val="22"/>
          <w:lang w:val="en-US" w:eastAsia="ja-JP"/>
        </w:rPr>
        <w:t xml:space="preserve">contribuir</w:t>
      </w:r>
      <w:proofErr w:type="spellEnd"/>
      <w:r w:rsidRPr="007D2087">
        <w:rPr>
          <w:rFonts w:ascii="Arial" w:hAnsi="Arial" w:eastAsia="Times New Roman" w:cs="Arial"/>
          <w:sz w:val="22"/>
          <w:szCs w:val="22"/>
          <w:lang w:val="en-US" w:eastAsia="ja-JP"/>
        </w:rPr>
        <w:t xml:space="preserve"> com </w:t>
      </w:r>
      <w:proofErr w:type="gramStart"/>
      <w:r w:rsidRPr="007D2087">
        <w:rPr>
          <w:rFonts w:ascii="Arial" w:hAnsi="Arial" w:eastAsia="Times New Roman" w:cs="Arial"/>
          <w:sz w:val="22"/>
          <w:szCs w:val="22"/>
          <w:lang w:val="en-US" w:eastAsia="ja-JP"/>
        </w:rPr>
        <w:t xml:space="preserve">a</w:t>
      </w:r>
      <w:proofErr w:type="gramEnd"/>
      <w:r w:rsidRPr="007D2087">
        <w:rPr>
          <w:rFonts w:ascii="Arial" w:hAnsi="Arial" w:eastAsia="Times New Roman" w:cs="Arial"/>
          <w:sz w:val="22"/>
          <w:szCs w:val="22"/>
          <w:lang w:val="en-US" w:eastAsia="ja-JP"/>
        </w:rPr>
        <w:t xml:space="preserve"> auditoria </w:t>
      </w:r>
      <w:proofErr w:type="spellStart"/>
      <w:r w:rsidRPr="007D2087">
        <w:rPr>
          <w:rFonts w:ascii="Arial" w:hAnsi="Arial" w:eastAsia="Times New Roman" w:cs="Arial"/>
          <w:sz w:val="22"/>
          <w:szCs w:val="22"/>
          <w:lang w:val="en-US" w:eastAsia="ja-JP"/>
        </w:rPr>
        <w:t xml:space="preserve">interna</w:t>
      </w:r>
      <w:proofErr w:type="spellEnd"/>
      <w:r w:rsidRPr="007D2087">
        <w:rPr>
          <w:rFonts w:ascii="Arial" w:hAnsi="Arial" w:eastAsia="Times New Roman" w:cs="Arial"/>
          <w:sz w:val="22"/>
          <w:szCs w:val="22"/>
          <w:lang w:val="en-US" w:eastAsia="ja-JP"/>
        </w:rPr>
        <w:t xml:space="preserve">. </w:t>
      </w:r>
    </w:p>
    <w:p w:rsidRPr="007D2087" w:rsidR="007D2087" w:rsidP="00EC0207" w:rsidRDefault="007D2087" w14:paraId="2617184F" w14:textId="77777777">
      <w:pPr>
        <w:spacing w:line="360" w:lineRule="auto"/>
        <w:jc w:val="both"/>
        <w:rPr>
          <w:rFonts w:ascii="Arial Narrow" w:hAnsi="Arial Narrow" w:cs="Arial"/>
          <w:sz w:val="22"/>
          <w:szCs w:val="22"/>
          <w:lang w:val="en-US"/>
        </w:rPr>
      </w:pPr>
    </w:p>
    <w:p w:rsidRPr="00B77C9D" w:rsidR="00B77C9D" w:rsidP="00EC0207" w:rsidRDefault="00B77C9D" w14:paraId="5F0C482B" w14:textId="77777777">
      <w:pPr>
        <w:spacing w:line="360" w:lineRule="auto"/>
        <w:jc w:val="both"/>
        <w:rPr>
          <w:rFonts w:ascii="Arial Narrow" w:hAnsi="Arial Narrow" w:cs="Arial"/>
          <w:b/>
          <w:sz w:val="28"/>
          <w:szCs w:val="28"/>
        </w:rPr>
      </w:pPr>
    </w:p>
    <w:p w:rsidRPr="00B77C9D" w:rsidR="00B77C9D" w:rsidP="70668B5A" w:rsidRDefault="00B77C9D" w14:paraId="75397FAC" w14:textId="77777777" w14:noSpellErr="1">
      <w:pPr>
        <w:spacing w:line="360" w:lineRule="auto"/>
        <w:jc w:val="both"/>
        <w:rPr>
          <w:rFonts w:ascii="Arial Narrow" w:hAnsi="Arial Narrow" w:cs="Arial"/>
          <w:b w:val="1"/>
          <w:bCs w:val="1"/>
          <w:sz w:val="28"/>
          <w:szCs w:val="28"/>
          <w:rPrChange w:author="Rafael Lima" w:date="2017-09-08T12:03:41.6202909" w:id="1860333142">
            <w:rPr/>
          </w:rPrChange>
        </w:rPr>
        <w:pPrChange w:author="Rafael Lima" w:date="2017-09-08T12:03:41.6202909" w:id="1810481141">
          <w:pPr>
            <w:jc w:val="both"/>
          </w:pPr>
        </w:pPrChange>
      </w:pPr>
      <w:r w:rsidRPr="70668B5A">
        <w:rPr>
          <w:rFonts w:ascii="Arial Narrow" w:hAnsi="Arial Narrow" w:cs="Arial"/>
          <w:b w:val="1"/>
          <w:bCs w:val="1"/>
          <w:sz w:val="28"/>
          <w:szCs w:val="28"/>
          <w:rPrChange w:author="Rafael Lima" w:date="2017-09-08T12:03:41.6202909" w:id="783128064">
            <w:rPr>
              <w:rFonts w:ascii="Arial Narrow" w:hAnsi="Arial Narrow" w:cs="Arial"/>
              <w:b/>
              <w:sz w:val="28"/>
              <w:szCs w:val="28"/>
            </w:rPr>
          </w:rPrChange>
        </w:rPr>
        <w:t>Palavras – Chave:</w:t>
      </w:r>
    </w:p>
    <w:p w:rsidRPr="007D2087" w:rsidR="007D2087" w:rsidP="00EC0207" w:rsidRDefault="005E6C92" w14:paraId="39E3D276" w14:textId="77777777" w14:noSpellErr="1">
      <w:pPr>
        <w:spacing w:line="360" w:lineRule="auto"/>
        <w:jc w:val="both"/>
        <w:rPr>
          <w:rFonts w:ascii="Arial Narrow" w:hAnsi="Arial Narrow" w:cs="Arial"/>
          <w:sz w:val="22"/>
          <w:szCs w:val="22"/>
        </w:rPr>
      </w:pPr>
      <w:r>
        <w:rPr>
          <w:rFonts w:ascii="Arial Narrow" w:hAnsi="Arial Narrow" w:cs="Arial"/>
          <w:sz w:val="22"/>
          <w:szCs w:val="22"/>
        </w:rPr>
        <w:t>A</w:t>
      </w:r>
      <w:r w:rsidRPr="007D2087" w:rsidR="007D2087">
        <w:rPr>
          <w:rFonts w:ascii="Arial Narrow" w:hAnsi="Arial Narrow" w:cs="Arial"/>
          <w:sz w:val="22"/>
          <w:szCs w:val="22"/>
        </w:rPr>
        <w:t>uditoria interna</w:t>
      </w:r>
      <w:r>
        <w:rPr>
          <w:rFonts w:ascii="Arial Narrow" w:hAnsi="Arial Narrow" w:cs="Arial"/>
          <w:sz w:val="22"/>
          <w:szCs w:val="22"/>
        </w:rPr>
        <w:t xml:space="preserve">, auditoria interna </w:t>
      </w:r>
      <w:r w:rsidRPr="007D2087" w:rsidR="007D2087">
        <w:rPr>
          <w:rFonts w:ascii="Arial Narrow" w:hAnsi="Arial Narrow" w:cs="Arial"/>
          <w:sz w:val="22"/>
          <w:szCs w:val="22"/>
        </w:rPr>
        <w:t xml:space="preserve">em </w:t>
      </w:r>
      <w:r>
        <w:rPr>
          <w:rFonts w:ascii="Arial Narrow" w:hAnsi="Arial Narrow" w:cs="Arial"/>
          <w:sz w:val="22"/>
          <w:szCs w:val="22"/>
        </w:rPr>
        <w:t>uma empresa de serviços médicos, percepção dos auditados.</w:t>
      </w:r>
    </w:p>
    <w:p w:rsidRPr="00705868" w:rsidR="00C65984" w:rsidRDefault="005E6C92" w14:paraId="740DBEC6" w14:textId="77777777" w14:noSpellErr="1">
      <w:pPr>
        <w:pStyle w:val="Heading1"/>
        <w:spacing w:line="360" w:lineRule="auto"/>
        <w:rPr>
          <w:rFonts w:ascii="Arial Narrow" w:hAnsi="Arial Narrow" w:cs="Arial"/>
          <w:color w:val="000000"/>
          <w:sz w:val="28"/>
          <w:szCs w:val="28"/>
          <w:lang w:eastAsia="ja-JP"/>
        </w:rPr>
      </w:pPr>
      <w:bookmarkStart w:name="_Toc484465494" w:id="1"/>
      <w:bookmarkStart w:name="_Toc484466145" w:id="2"/>
      <w:bookmarkStart w:name="_Toc484466276" w:id="3"/>
      <w:bookmarkStart w:name="_Toc487631658" w:id="4"/>
      <w:r>
        <w:rPr>
          <w:rFonts w:ascii="Arial Narrow" w:hAnsi="Arial Narrow" w:cs="Arial"/>
          <w:color w:val="000000"/>
          <w:sz w:val="28"/>
          <w:szCs w:val="28"/>
          <w:lang w:val="en-US" w:eastAsia="ja-JP"/>
        </w:rPr>
        <w:br w:type="page"/>
      </w:r>
      <w:bookmarkEnd w:id="0"/>
      <w:r w:rsidRPr="00705868" w:rsidR="00C65984">
        <w:rPr>
          <w:rFonts w:ascii="Arial Narrow" w:hAnsi="Arial Narrow" w:cs="Arial"/>
          <w:color w:val="000000"/>
          <w:sz w:val="28"/>
          <w:szCs w:val="28"/>
          <w:lang w:val="en-US" w:eastAsia="ja-JP"/>
        </w:rPr>
        <w:t>1</w:t>
      </w:r>
      <w:r w:rsidRPr="00705868" w:rsidR="00B77C9D">
        <w:rPr>
          <w:rFonts w:ascii="Arial Narrow" w:hAnsi="Arial Narrow" w:cs="Arial"/>
          <w:color w:val="000000"/>
          <w:sz w:val="28"/>
          <w:szCs w:val="28"/>
          <w:lang w:eastAsia="ja-JP"/>
        </w:rPr>
        <w:t>.</w:t>
      </w:r>
      <w:r w:rsidRPr="00705868" w:rsidR="00C65984">
        <w:rPr>
          <w:rFonts w:ascii="Arial Narrow" w:hAnsi="Arial Narrow" w:cs="Arial"/>
          <w:color w:val="000000"/>
          <w:sz w:val="28"/>
          <w:szCs w:val="28"/>
          <w:lang w:val="en-US" w:eastAsia="ja-JP"/>
        </w:rPr>
        <w:t xml:space="preserve"> </w:t>
      </w:r>
      <w:bookmarkEnd w:id="1"/>
      <w:bookmarkEnd w:id="2"/>
      <w:bookmarkEnd w:id="3"/>
      <w:r w:rsidRPr="00705868" w:rsidR="00C65984">
        <w:rPr>
          <w:rFonts w:ascii="Arial Narrow" w:hAnsi="Arial Narrow" w:cs="Arial"/>
          <w:color w:val="000000"/>
          <w:sz w:val="28"/>
          <w:szCs w:val="28"/>
          <w:lang w:eastAsia="ja-JP"/>
        </w:rPr>
        <w:t>INTRODUÇÃO</w:t>
      </w:r>
      <w:bookmarkEnd w:id="4"/>
    </w:p>
    <w:p w:rsidRPr="00B77C9D" w:rsidR="00C65984" w:rsidRDefault="00C65984" w14:paraId="4E5C9DD3" w14:textId="77777777">
      <w:pPr>
        <w:spacing w:line="360" w:lineRule="auto"/>
        <w:rPr>
          <w:rFonts w:ascii="Arial Narrow" w:hAnsi="Arial Narrow" w:cs="Arial"/>
        </w:rPr>
      </w:pPr>
    </w:p>
    <w:p w:rsidRPr="00B77C9D" w:rsidR="00C65984" w:rsidP="00705868" w:rsidRDefault="00BF1D5F" w14:paraId="521F9712" w14:textId="77777777">
      <w:pPr>
        <w:tabs>
          <w:tab w:val="left" w:pos="709"/>
          <w:tab w:val="right" w:leader="dot" w:pos="8789"/>
        </w:tabs>
        <w:spacing w:line="360" w:lineRule="auto"/>
        <w:ind w:firstLine="709"/>
        <w:jc w:val="both"/>
        <w:rPr>
          <w:rFonts w:ascii="Arial" w:hAnsi="Arial" w:eastAsia="Times New Roman" w:cs="Arial"/>
          <w:color w:val="000000"/>
          <w:sz w:val="22"/>
          <w:szCs w:val="22"/>
          <w:lang w:val="en-US" w:eastAsia="ja-JP"/>
        </w:rPr>
      </w:pPr>
      <w:r>
        <w:rPr>
          <w:rFonts w:ascii="Arial" w:hAnsi="Arial" w:eastAsia="Times New Roman" w:cs="Arial"/>
          <w:color w:val="000000"/>
          <w:sz w:val="22"/>
          <w:szCs w:val="22"/>
          <w:lang w:val="en-US" w:eastAsia="ja-JP"/>
        </w:rPr>
        <w:t xml:space="preserve">O </w:t>
      </w:r>
      <w:proofErr w:type="spellStart"/>
      <w:r>
        <w:rPr>
          <w:rFonts w:ascii="Arial" w:hAnsi="Arial" w:eastAsia="Times New Roman" w:cs="Arial"/>
          <w:color w:val="000000"/>
          <w:sz w:val="22"/>
          <w:szCs w:val="22"/>
          <w:lang w:val="en-US" w:eastAsia="ja-JP"/>
        </w:rPr>
        <w:t>objetivo</w:t>
      </w:r>
      <w:proofErr w:type="spellEnd"/>
      <w:r>
        <w:rPr>
          <w:rFonts w:ascii="Arial" w:hAnsi="Arial" w:eastAsia="Times New Roman" w:cs="Arial"/>
          <w:color w:val="000000"/>
          <w:sz w:val="22"/>
          <w:szCs w:val="22"/>
          <w:lang w:val="en-US" w:eastAsia="ja-JP"/>
        </w:rPr>
        <w:t xml:space="preserve"> </w:t>
      </w:r>
      <w:proofErr w:type="spellStart"/>
      <w:r>
        <w:rPr>
          <w:rFonts w:ascii="Arial" w:hAnsi="Arial" w:eastAsia="Times New Roman" w:cs="Arial"/>
          <w:color w:val="000000"/>
          <w:sz w:val="22"/>
          <w:szCs w:val="22"/>
          <w:lang w:val="en-US" w:eastAsia="ja-JP"/>
        </w:rPr>
        <w:t>deste</w:t>
      </w:r>
      <w:proofErr w:type="spellEnd"/>
      <w:r>
        <w:rPr>
          <w:rFonts w:ascii="Arial" w:hAnsi="Arial" w:eastAsia="Times New Roman" w:cs="Arial"/>
          <w:color w:val="000000"/>
          <w:sz w:val="22"/>
          <w:szCs w:val="22"/>
          <w:lang w:val="en-US" w:eastAsia="ja-JP"/>
        </w:rPr>
        <w:t xml:space="preserve"> </w:t>
      </w:r>
      <w:proofErr w:type="spellStart"/>
      <w:r>
        <w:rPr>
          <w:rFonts w:ascii="Arial" w:hAnsi="Arial" w:eastAsia="Times New Roman" w:cs="Arial"/>
          <w:color w:val="000000"/>
          <w:sz w:val="22"/>
          <w:szCs w:val="22"/>
          <w:lang w:val="en-US" w:eastAsia="ja-JP"/>
        </w:rPr>
        <w:t>trabalho</w:t>
      </w:r>
      <w:proofErr w:type="spellEnd"/>
      <w:r>
        <w:rPr>
          <w:rFonts w:ascii="Arial" w:hAnsi="Arial" w:eastAsia="Times New Roman" w:cs="Arial"/>
          <w:color w:val="000000"/>
          <w:sz w:val="22"/>
          <w:szCs w:val="22"/>
          <w:lang w:val="en-US" w:eastAsia="ja-JP"/>
        </w:rPr>
        <w:t xml:space="preserve"> </w:t>
      </w:r>
      <w:proofErr w:type="spellStart"/>
      <w:r>
        <w:rPr>
          <w:rFonts w:ascii="Arial" w:hAnsi="Arial" w:eastAsia="Times New Roman" w:cs="Arial"/>
          <w:color w:val="000000"/>
          <w:sz w:val="22"/>
          <w:szCs w:val="22"/>
          <w:lang w:val="en-US" w:eastAsia="ja-JP"/>
        </w:rPr>
        <w:t>foi</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mostrar</w:t>
      </w:r>
      <w:proofErr w:type="spellEnd"/>
      <w:r w:rsidRPr="00B77C9D" w:rsidR="00C65984">
        <w:rPr>
          <w:rFonts w:ascii="Arial" w:hAnsi="Arial" w:eastAsia="Times New Roman" w:cs="Arial"/>
          <w:color w:val="000000"/>
          <w:sz w:val="22"/>
          <w:szCs w:val="22"/>
          <w:lang w:val="en-US" w:eastAsia="ja-JP"/>
        </w:rPr>
        <w:t xml:space="preserve"> o </w:t>
      </w:r>
      <w:proofErr w:type="spellStart"/>
      <w:r w:rsidRPr="00B77C9D" w:rsidR="00C65984">
        <w:rPr>
          <w:rFonts w:ascii="Arial" w:hAnsi="Arial" w:eastAsia="Times New Roman" w:cs="Arial"/>
          <w:color w:val="000000"/>
          <w:sz w:val="22"/>
          <w:szCs w:val="22"/>
          <w:lang w:val="en-US" w:eastAsia="ja-JP"/>
        </w:rPr>
        <w:t xml:space="preserve">papel</w:t>
      </w:r>
      <w:proofErr w:type="spellEnd"/>
      <w:r w:rsidRPr="00B77C9D" w:rsidR="00C65984">
        <w:rPr>
          <w:rFonts w:ascii="Arial" w:hAnsi="Arial" w:eastAsia="Times New Roman" w:cs="Arial"/>
          <w:color w:val="000000"/>
          <w:sz w:val="22"/>
          <w:szCs w:val="22"/>
          <w:lang w:val="en-US" w:eastAsia="ja-JP"/>
        </w:rPr>
        <w:t xml:space="preserve"> da auditoria </w:t>
      </w:r>
      <w:proofErr w:type="spellStart"/>
      <w:r w:rsidRPr="00B77C9D" w:rsidR="00C65984">
        <w:rPr>
          <w:rFonts w:ascii="Arial" w:hAnsi="Arial" w:eastAsia="Times New Roman" w:cs="Arial"/>
          <w:color w:val="000000"/>
          <w:sz w:val="22"/>
          <w:szCs w:val="22"/>
          <w:lang w:val="en-US" w:eastAsia="ja-JP"/>
        </w:rPr>
        <w:t xml:space="preserve">interna</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em</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uma</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empresa</w:t>
      </w:r>
      <w:proofErr w:type="spellEnd"/>
      <w:r w:rsidRPr="00B77C9D" w:rsidR="00C65984">
        <w:rPr>
          <w:rFonts w:ascii="Arial" w:hAnsi="Arial" w:eastAsia="Times New Roman" w:cs="Arial"/>
          <w:color w:val="000000"/>
          <w:sz w:val="22"/>
          <w:szCs w:val="22"/>
          <w:lang w:val="en-US" w:eastAsia="ja-JP"/>
        </w:rPr>
        <w:t xml:space="preserve"> de </w:t>
      </w:r>
      <w:proofErr w:type="spellStart"/>
      <w:r w:rsidRPr="00B77C9D" w:rsidR="00C65984">
        <w:rPr>
          <w:rFonts w:ascii="Arial" w:hAnsi="Arial" w:eastAsia="Times New Roman" w:cs="Arial"/>
          <w:color w:val="000000"/>
          <w:sz w:val="22"/>
          <w:szCs w:val="22"/>
          <w:lang w:val="en-US" w:eastAsia="ja-JP"/>
        </w:rPr>
        <w:t xml:space="preserve">serviços</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médicos</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na</w:t>
      </w:r>
      <w:proofErr w:type="spellEnd"/>
      <w:r w:rsidRPr="00B77C9D" w:rsidR="00C65984">
        <w:rPr>
          <w:rFonts w:ascii="Arial" w:hAnsi="Arial" w:eastAsia="Times New Roman" w:cs="Arial"/>
          <w:color w:val="000000"/>
          <w:sz w:val="22"/>
          <w:szCs w:val="22"/>
          <w:lang w:val="en-US" w:eastAsia="ja-JP"/>
        </w:rPr>
        <w:t xml:space="preserve"> </w:t>
      </w:r>
      <w:proofErr w:type="spellStart"/>
      <w:r w:rsidRPr="00B77C9D" w:rsidR="00C65984">
        <w:rPr>
          <w:rFonts w:ascii="Arial" w:hAnsi="Arial" w:eastAsia="Times New Roman" w:cs="Arial"/>
          <w:color w:val="000000"/>
          <w:sz w:val="22"/>
          <w:szCs w:val="22"/>
          <w:lang w:val="en-US" w:eastAsia="ja-JP"/>
        </w:rPr>
        <w:t xml:space="preserve">percepção</w:t>
      </w:r>
      <w:proofErr w:type="spellEnd"/>
      <w:r w:rsidRPr="00B77C9D" w:rsidR="00C65984">
        <w:rPr>
          <w:rFonts w:ascii="Arial" w:hAnsi="Arial" w:eastAsia="Times New Roman" w:cs="Arial"/>
          <w:color w:val="000000"/>
          <w:sz w:val="22"/>
          <w:szCs w:val="22"/>
          <w:lang w:val="en-US" w:eastAsia="ja-JP"/>
        </w:rPr>
        <w:t xml:space="preserve"> dos </w:t>
      </w:r>
      <w:proofErr w:type="spellStart"/>
      <w:r w:rsidRPr="00B77C9D" w:rsidR="00C65984">
        <w:rPr>
          <w:rFonts w:ascii="Arial" w:hAnsi="Arial" w:eastAsia="Times New Roman" w:cs="Arial"/>
          <w:color w:val="000000"/>
          <w:sz w:val="22"/>
          <w:szCs w:val="22"/>
          <w:lang w:val="en-US" w:eastAsia="ja-JP"/>
        </w:rPr>
        <w:t xml:space="preserve">auditados</w:t>
      </w:r>
      <w:proofErr w:type="spellEnd"/>
      <w:r w:rsidRPr="00B77C9D" w:rsidR="00C65984">
        <w:rPr>
          <w:rFonts w:ascii="Arial" w:hAnsi="Arial" w:eastAsia="Times New Roman" w:cs="Arial"/>
          <w:color w:val="000000"/>
          <w:sz w:val="22"/>
          <w:szCs w:val="22"/>
          <w:lang w:val="en-US" w:eastAsia="ja-JP"/>
        </w:rPr>
        <w:t xml:space="preserve">.  </w:t>
      </w:r>
    </w:p>
    <w:p w:rsidRPr="00B77C9D" w:rsidR="00C65984" w:rsidRDefault="00C65984" w14:paraId="20F36B34" w14:textId="77777777">
      <w:pPr>
        <w:tabs>
          <w:tab w:val="left" w:pos="709"/>
          <w:tab w:val="right" w:leader="dot" w:pos="8789"/>
        </w:tabs>
        <w:spacing w:line="360" w:lineRule="auto"/>
        <w:ind w:right="-2"/>
        <w:jc w:val="both"/>
        <w:rPr>
          <w:rFonts w:ascii="Arial Narrow" w:hAnsi="Arial Narrow" w:eastAsia="Times New Roman" w:cs="Arial"/>
          <w:color w:val="000000"/>
          <w:lang w:val="en-US" w:eastAsia="ja-JP"/>
        </w:rPr>
      </w:pPr>
    </w:p>
    <w:p w:rsidRPr="00705868" w:rsidR="00C65984" w:rsidRDefault="00B77C9D" w14:paraId="35645F51" w14:textId="77777777" w14:noSpellErr="1">
      <w:pPr>
        <w:pStyle w:val="Heading2"/>
        <w:spacing w:line="360" w:lineRule="auto"/>
        <w:rPr>
          <w:rFonts w:ascii="Arial Narrow" w:hAnsi="Arial Narrow" w:cs="Arial"/>
          <w:lang w:eastAsia="ja-JP"/>
        </w:rPr>
      </w:pPr>
      <w:bookmarkStart w:name="_Toc487631660" w:id="5"/>
      <w:r w:rsidRPr="00705868">
        <w:rPr>
          <w:rFonts w:ascii="Arial Narrow" w:hAnsi="Arial Narrow" w:cs="Arial"/>
          <w:lang w:eastAsia="ja-JP"/>
        </w:rPr>
        <w:t xml:space="preserve">2. </w:t>
      </w:r>
      <w:r w:rsidRPr="00705868" w:rsidR="00C65984">
        <w:rPr>
          <w:rFonts w:ascii="Arial Narrow" w:hAnsi="Arial Narrow" w:cs="Arial"/>
          <w:lang w:eastAsia="ja-JP"/>
        </w:rPr>
        <w:t xml:space="preserve"> </w:t>
      </w:r>
      <w:bookmarkEnd w:id="5"/>
      <w:r w:rsidRPr="00705868">
        <w:rPr>
          <w:rFonts w:ascii="Arial Narrow" w:hAnsi="Arial Narrow" w:cs="Arial"/>
          <w:lang w:eastAsia="ja-JP"/>
        </w:rPr>
        <w:t>OBJETIVOS</w:t>
      </w:r>
    </w:p>
    <w:p w:rsidRPr="00B77C9D" w:rsidR="00C65984" w:rsidRDefault="00C65984" w14:paraId="66A96D75" w14:textId="77777777">
      <w:pPr>
        <w:rPr>
          <w:rFonts w:ascii="Arial Narrow" w:hAnsi="Arial Narrow"/>
          <w:lang w:eastAsia="en-US"/>
        </w:rPr>
      </w:pPr>
    </w:p>
    <w:p w:rsidRPr="00B77C9D" w:rsidR="00C65984" w:rsidP="00705868" w:rsidRDefault="00C65984" w14:paraId="0CD902D7" w14:textId="77777777" w14:noSpellErr="1">
      <w:pPr>
        <w:suppressAutoHyphens/>
        <w:autoSpaceDE w:val="0"/>
        <w:autoSpaceDN w:val="0"/>
        <w:adjustRightInd w:val="0"/>
        <w:spacing w:line="360" w:lineRule="auto"/>
        <w:ind w:firstLine="709"/>
        <w:jc w:val="both"/>
        <w:textAlignment w:val="center"/>
        <w:rPr>
          <w:rFonts w:ascii="Arial" w:hAnsi="Arial" w:cs="Arial"/>
          <w:sz w:val="22"/>
          <w:szCs w:val="22"/>
        </w:rPr>
      </w:pPr>
      <w:r w:rsidRPr="00B77C9D">
        <w:rPr>
          <w:rFonts w:ascii="Arial" w:hAnsi="Arial" w:cs="Arial"/>
          <w:sz w:val="22"/>
          <w:szCs w:val="22"/>
        </w:rPr>
        <w:t xml:space="preserve">Este trabalho busca demonstrar o impacto da atuação da auditoria interna sobre os auditados, e como a empresa de serviços médicos deveria atuar na intermediação entre ambos para que os resultados do trabalho da auditoria interna no que tange a contribuição dos auditados, seja o mais assertivo dentro da expectativa da empresa. </w:t>
      </w:r>
    </w:p>
    <w:p w:rsidRPr="00B77C9D" w:rsidR="00C65984" w:rsidP="00FE0263" w:rsidRDefault="00C65984" w14:paraId="7C4EA3B4" w14:textId="77777777">
      <w:pPr>
        <w:pStyle w:val="Heading2"/>
        <w:numPr>
          <w:ilvl w:val="0"/>
          <w:numId w:val="5"/>
        </w:numPr>
        <w:spacing w:line="360" w:lineRule="auto"/>
        <w:ind w:hanging="731"/>
        <w:rPr>
          <w:rFonts w:ascii="Arial" w:hAnsi="Arial" w:cs="Arial"/>
          <w:b w:val="0"/>
          <w:bCs w:val="0"/>
          <w:sz w:val="22"/>
          <w:szCs w:val="22"/>
          <w:lang w:eastAsia="ja-JP"/>
        </w:rPr>
      </w:pPr>
      <w:bookmarkStart w:name="_Toc487631661" w:id="6"/>
      <w:proofErr w:type="spellStart"/>
      <w:r w:rsidRPr="00B77C9D">
        <w:rPr>
          <w:rFonts w:ascii="Arial" w:hAnsi="Arial" w:cs="Arial"/>
          <w:b w:val="0"/>
          <w:bCs w:val="0"/>
          <w:sz w:val="22"/>
          <w:szCs w:val="22"/>
          <w:lang w:eastAsia="ja-JP"/>
        </w:rPr>
        <w:t>Objetivo</w:t>
      </w:r>
      <w:proofErr w:type="spellEnd"/>
      <w:r w:rsidRPr="00B77C9D">
        <w:rPr>
          <w:rFonts w:ascii="Arial" w:hAnsi="Arial" w:cs="Arial"/>
          <w:b w:val="0"/>
          <w:bCs w:val="0"/>
          <w:sz w:val="22"/>
          <w:szCs w:val="22"/>
          <w:lang w:eastAsia="ja-JP"/>
        </w:rPr>
        <w:t xml:space="preserve"> Geral</w:t>
      </w:r>
      <w:bookmarkEnd w:id="6"/>
      <w:r w:rsidRPr="00B77C9D">
        <w:rPr>
          <w:rFonts w:ascii="Arial" w:hAnsi="Arial" w:cs="Arial"/>
          <w:b w:val="0"/>
          <w:bCs w:val="0"/>
          <w:sz w:val="22"/>
          <w:szCs w:val="22"/>
          <w:lang w:eastAsia="ja-JP"/>
        </w:rPr>
        <w:t xml:space="preserve"> </w:t>
      </w:r>
    </w:p>
    <w:p w:rsidRPr="00B77C9D" w:rsidR="00C65984" w:rsidP="00FE0263" w:rsidRDefault="00C65984" w14:paraId="6FEB3A08" w14:textId="77777777" w14:noSpellErr="1">
      <w:pPr>
        <w:suppressAutoHyphens/>
        <w:autoSpaceDE w:val="0"/>
        <w:autoSpaceDN w:val="0"/>
        <w:adjustRightInd w:val="0"/>
        <w:spacing w:line="360" w:lineRule="auto"/>
        <w:ind w:firstLine="709"/>
        <w:jc w:val="both"/>
        <w:textAlignment w:val="center"/>
        <w:rPr>
          <w:rFonts w:ascii="Arial" w:hAnsi="Arial" w:cs="Arial"/>
          <w:color w:val="000000"/>
          <w:sz w:val="22"/>
          <w:szCs w:val="22"/>
        </w:rPr>
      </w:pPr>
      <w:r w:rsidRPr="00B77C9D">
        <w:rPr>
          <w:rFonts w:ascii="Arial" w:hAnsi="Arial" w:cs="Arial"/>
          <w:color w:val="000000"/>
          <w:sz w:val="22"/>
          <w:szCs w:val="22"/>
        </w:rPr>
        <w:t>Verificar a perceberão dos empregados sobre a atuação da auditoria interna em uma empresa de serviços médicos em Belo Horizonte.</w:t>
      </w:r>
    </w:p>
    <w:p w:rsidRPr="00B77C9D" w:rsidR="00C65984" w:rsidP="00FE0263" w:rsidRDefault="00C65984" w14:paraId="2E1E38AC" w14:textId="77777777">
      <w:pPr>
        <w:pStyle w:val="Heading2"/>
        <w:numPr>
          <w:ilvl w:val="0"/>
          <w:numId w:val="5"/>
        </w:numPr>
        <w:spacing w:line="360" w:lineRule="auto"/>
        <w:ind w:hanging="731"/>
        <w:rPr>
          <w:rFonts w:ascii="Arial" w:hAnsi="Arial" w:cs="Arial"/>
          <w:b w:val="0"/>
          <w:bCs w:val="0"/>
          <w:sz w:val="22"/>
          <w:szCs w:val="22"/>
          <w:lang w:eastAsia="ja-JP"/>
        </w:rPr>
      </w:pPr>
      <w:bookmarkStart w:name="_Toc487631662" w:id="7"/>
      <w:proofErr w:type="spellStart"/>
      <w:r w:rsidRPr="00B77C9D">
        <w:rPr>
          <w:rFonts w:ascii="Arial" w:hAnsi="Arial" w:cs="Arial"/>
          <w:b w:val="0"/>
          <w:bCs w:val="0"/>
          <w:sz w:val="22"/>
          <w:szCs w:val="22"/>
          <w:lang w:eastAsia="ja-JP"/>
        </w:rPr>
        <w:t>Objetivos</w:t>
      </w:r>
      <w:proofErr w:type="spellEnd"/>
      <w:r w:rsidRPr="00B77C9D">
        <w:rPr>
          <w:rFonts w:ascii="Arial" w:hAnsi="Arial" w:cs="Arial"/>
          <w:b w:val="0"/>
          <w:bCs w:val="0"/>
          <w:sz w:val="22"/>
          <w:szCs w:val="22"/>
          <w:lang w:eastAsia="ja-JP"/>
        </w:rPr>
        <w:t xml:space="preserve"> </w:t>
      </w:r>
      <w:proofErr w:type="spellStart"/>
      <w:r w:rsidRPr="00B77C9D">
        <w:rPr>
          <w:rFonts w:ascii="Arial" w:hAnsi="Arial" w:cs="Arial"/>
          <w:b w:val="0"/>
          <w:bCs w:val="0"/>
          <w:sz w:val="22"/>
          <w:szCs w:val="22"/>
          <w:lang w:eastAsia="ja-JP"/>
        </w:rPr>
        <w:t>Específicos</w:t>
      </w:r>
      <w:proofErr w:type="spellEnd"/>
      <w:bookmarkEnd w:id="7"/>
    </w:p>
    <w:p w:rsidRPr="00B77C9D" w:rsidR="00C65984" w:rsidRDefault="00C65984" w14:paraId="5870EA63" w14:textId="77777777">
      <w:pPr>
        <w:numPr>
          <w:ilvl w:val="0"/>
          <w:numId w:val="2"/>
        </w:numPr>
        <w:tabs>
          <w:tab w:val="left" w:pos="709"/>
          <w:tab w:val="right" w:leader="dot" w:pos="8789"/>
        </w:tabs>
        <w:spacing w:line="360" w:lineRule="auto"/>
        <w:ind w:right="-2"/>
        <w:jc w:val="both"/>
        <w:rPr>
          <w:rFonts w:ascii="Arial" w:hAnsi="Arial" w:eastAsia="Times New Roman" w:cs="Arial"/>
          <w:sz w:val="22"/>
          <w:szCs w:val="22"/>
          <w:lang w:val="en-US" w:eastAsia="ja-JP"/>
        </w:rPr>
      </w:pPr>
      <w:proofErr w:type="spellStart"/>
      <w:r w:rsidRPr="00B77C9D">
        <w:rPr>
          <w:rFonts w:ascii="Arial" w:hAnsi="Arial" w:eastAsia="Times New Roman" w:cs="Arial"/>
          <w:sz w:val="22"/>
          <w:szCs w:val="22"/>
          <w:lang w:val="en-US" w:eastAsia="ja-JP"/>
        </w:rPr>
        <w:t>Descrever</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como</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atua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visão</w:t>
      </w:r>
      <w:proofErr w:type="spellEnd"/>
      <w:r w:rsidRPr="00B77C9D">
        <w:rPr>
          <w:rFonts w:ascii="Arial" w:hAnsi="Arial" w:eastAsia="Times New Roman" w:cs="Arial"/>
          <w:sz w:val="22"/>
          <w:szCs w:val="22"/>
          <w:lang w:val="en-US" w:eastAsia="ja-JP"/>
        </w:rPr>
        <w:t xml:space="preserve"> dos </w:t>
      </w:r>
      <w:proofErr w:type="spellStart"/>
      <w:r w:rsidRPr="00B77C9D">
        <w:rPr>
          <w:rFonts w:ascii="Arial" w:hAnsi="Arial" w:eastAsia="Times New Roman" w:cs="Arial"/>
          <w:sz w:val="22"/>
          <w:szCs w:val="22"/>
          <w:lang w:val="en-US" w:eastAsia="ja-JP"/>
        </w:rPr>
        <w:t>auditados</w:t>
      </w:r>
      <w:proofErr w:type="spellEnd"/>
      <w:r w:rsidRPr="00B77C9D">
        <w:rPr>
          <w:rFonts w:ascii="Arial" w:hAnsi="Arial" w:eastAsia="Times New Roman" w:cs="Arial"/>
          <w:sz w:val="22"/>
          <w:szCs w:val="22"/>
          <w:lang w:val="en-US" w:eastAsia="ja-JP"/>
        </w:rPr>
        <w:t xml:space="preserve"> </w:t>
      </w:r>
      <w:proofErr w:type="gramStart"/>
      <w:r w:rsidRPr="00B77C9D">
        <w:rPr>
          <w:rFonts w:ascii="Arial" w:hAnsi="Arial" w:eastAsia="Times New Roman" w:cs="Arial"/>
          <w:sz w:val="22"/>
          <w:szCs w:val="22"/>
          <w:lang w:val="en-US" w:eastAsia="ja-JP"/>
        </w:rPr>
        <w:t>a</w:t>
      </w:r>
      <w:proofErr w:type="gramEnd"/>
      <w:r w:rsidRPr="00B77C9D">
        <w:rPr>
          <w:rFonts w:ascii="Arial" w:hAnsi="Arial" w:eastAsia="Times New Roman" w:cs="Arial"/>
          <w:sz w:val="22"/>
          <w:szCs w:val="22"/>
          <w:lang w:val="en-US" w:eastAsia="ja-JP"/>
        </w:rPr>
        <w:t xml:space="preserve"> auditoria </w:t>
      </w:r>
      <w:proofErr w:type="spellStart"/>
      <w:r w:rsidRPr="00B77C9D">
        <w:rPr>
          <w:rFonts w:ascii="Arial" w:hAnsi="Arial" w:eastAsia="Times New Roman" w:cs="Arial"/>
          <w:sz w:val="22"/>
          <w:szCs w:val="22"/>
          <w:lang w:val="en-US" w:eastAsia="ja-JP"/>
        </w:rPr>
        <w:t>interna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nesta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empresa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médicos</w:t>
      </w:r>
      <w:proofErr w:type="spellEnd"/>
      <w:r w:rsidRPr="00B77C9D">
        <w:rPr>
          <w:rFonts w:ascii="Arial" w:hAnsi="Arial" w:eastAsia="Times New Roman" w:cs="Arial"/>
          <w:sz w:val="22"/>
          <w:szCs w:val="22"/>
          <w:lang w:val="en-US" w:eastAsia="ja-JP"/>
        </w:rPr>
        <w:t>;</w:t>
      </w:r>
    </w:p>
    <w:p w:rsidRPr="00B77C9D" w:rsidR="00C65984" w:rsidRDefault="00C65984" w14:paraId="7EDCB1E0" w14:textId="77777777">
      <w:pPr>
        <w:numPr>
          <w:ilvl w:val="0"/>
          <w:numId w:val="2"/>
        </w:numPr>
        <w:tabs>
          <w:tab w:val="left" w:pos="709"/>
          <w:tab w:val="right" w:leader="dot" w:pos="8789"/>
        </w:tabs>
        <w:spacing w:line="360" w:lineRule="auto"/>
        <w:ind w:right="-2"/>
        <w:jc w:val="both"/>
        <w:rPr>
          <w:rFonts w:ascii="Arial" w:hAnsi="Arial" w:eastAsia="Times New Roman" w:cs="Arial"/>
          <w:sz w:val="22"/>
          <w:szCs w:val="22"/>
          <w:lang w:val="en-US" w:eastAsia="ja-JP"/>
        </w:rPr>
      </w:pPr>
      <w:proofErr w:type="spellStart"/>
      <w:r w:rsidRPr="00B77C9D">
        <w:rPr>
          <w:rFonts w:ascii="Arial" w:hAnsi="Arial" w:eastAsia="Times New Roman" w:cs="Arial"/>
          <w:sz w:val="22"/>
          <w:szCs w:val="22"/>
          <w:lang w:val="en-US" w:eastAsia="ja-JP"/>
        </w:rPr>
        <w:t xml:space="preserve">Identificar</w:t>
      </w:r>
      <w:proofErr w:type="spellEnd"/>
      <w:r w:rsidRPr="00B77C9D">
        <w:rPr>
          <w:rFonts w:ascii="Arial" w:hAnsi="Arial" w:eastAsia="Times New Roman" w:cs="Arial"/>
          <w:sz w:val="22"/>
          <w:szCs w:val="22"/>
          <w:lang w:val="en-US" w:eastAsia="ja-JP"/>
        </w:rPr>
        <w:t xml:space="preserve"> se </w:t>
      </w:r>
      <w:proofErr w:type="spellStart"/>
      <w:r w:rsidRPr="00B77C9D">
        <w:rPr>
          <w:rFonts w:ascii="Arial" w:hAnsi="Arial" w:eastAsia="Times New Roman" w:cs="Arial"/>
          <w:sz w:val="22"/>
          <w:szCs w:val="22"/>
          <w:lang w:val="en-US" w:eastAsia="ja-JP"/>
        </w:rPr>
        <w:t xml:space="preserve">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auditados</w:t>
      </w:r>
      <w:proofErr w:type="spellEnd"/>
      <w:r w:rsidRPr="00B77C9D">
        <w:rPr>
          <w:rFonts w:ascii="Arial" w:hAnsi="Arial" w:eastAsia="Times New Roman" w:cs="Arial"/>
          <w:sz w:val="22"/>
          <w:szCs w:val="22"/>
          <w:lang w:val="en-US" w:eastAsia="ja-JP"/>
        </w:rPr>
        <w:t xml:space="preserve"> se </w:t>
      </w:r>
      <w:proofErr w:type="spellStart"/>
      <w:r w:rsidRPr="00B77C9D">
        <w:rPr>
          <w:rFonts w:ascii="Arial" w:hAnsi="Arial" w:eastAsia="Times New Roman" w:cs="Arial"/>
          <w:sz w:val="22"/>
          <w:szCs w:val="22"/>
          <w:lang w:val="en-US" w:eastAsia="ja-JP"/>
        </w:rPr>
        <w:t xml:space="preserve">sentem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coagidos</w:t>
      </w:r>
      <w:proofErr w:type="spellEnd"/>
      <w:r w:rsidRPr="00B77C9D">
        <w:rPr>
          <w:rFonts w:ascii="Arial" w:hAnsi="Arial" w:eastAsia="Times New Roman" w:cs="Arial"/>
          <w:sz w:val="22"/>
          <w:szCs w:val="22"/>
          <w:lang w:val="en-US" w:eastAsia="ja-JP"/>
        </w:rPr>
        <w:t xml:space="preserve"> pela auditoria </w:t>
      </w:r>
      <w:proofErr w:type="spellStart"/>
      <w:r w:rsidRPr="00B77C9D">
        <w:rPr>
          <w:rFonts w:ascii="Arial" w:hAnsi="Arial" w:eastAsia="Times New Roman" w:cs="Arial"/>
          <w:sz w:val="22"/>
          <w:szCs w:val="22"/>
          <w:lang w:val="en-US" w:eastAsia="ja-JP"/>
        </w:rPr>
        <w:t xml:space="preserve">interna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função</w:t>
      </w:r>
      <w:proofErr w:type="spellEnd"/>
      <w:r w:rsidRPr="00B77C9D">
        <w:rPr>
          <w:rFonts w:ascii="Arial" w:hAnsi="Arial" w:eastAsia="Times New Roman" w:cs="Arial"/>
          <w:sz w:val="22"/>
          <w:szCs w:val="22"/>
          <w:lang w:val="en-US" w:eastAsia="ja-JP"/>
        </w:rPr>
        <w:t xml:space="preserve"> do </w:t>
      </w:r>
      <w:proofErr w:type="spellStart"/>
      <w:r w:rsidRPr="00B77C9D">
        <w:rPr>
          <w:rFonts w:ascii="Arial" w:hAnsi="Arial" w:eastAsia="Times New Roman" w:cs="Arial"/>
          <w:sz w:val="22"/>
          <w:szCs w:val="22"/>
          <w:lang w:val="en-US" w:eastAsia="ja-JP"/>
        </w:rPr>
        <w:t xml:space="preserve">requisito</w:t>
      </w:r>
      <w:proofErr w:type="spellEnd"/>
      <w:r w:rsidRPr="00B77C9D">
        <w:rPr>
          <w:rFonts w:ascii="Arial" w:hAnsi="Arial" w:eastAsia="Times New Roman" w:cs="Arial"/>
          <w:sz w:val="22"/>
          <w:szCs w:val="22"/>
          <w:lang w:val="en-US" w:eastAsia="ja-JP"/>
        </w:rPr>
        <w:t xml:space="preserve"> </w:t>
      </w:r>
      <w:r w:rsidRPr="00B77C9D">
        <w:rPr>
          <w:rFonts w:ascii="Arial" w:hAnsi="Arial" w:eastAsia="Times New Roman" w:cs="Arial"/>
          <w:sz w:val="22"/>
          <w:szCs w:val="22"/>
          <w:lang w:eastAsia="ja-JP"/>
        </w:rPr>
        <w:t>específico</w:t>
      </w:r>
      <w:r w:rsidRPr="00B77C9D">
        <w:rPr>
          <w:rFonts w:ascii="Arial" w:hAnsi="Arial" w:eastAsia="Times New Roman" w:cs="Arial"/>
          <w:sz w:val="22"/>
          <w:szCs w:val="22"/>
          <w:lang w:val="en-US" w:eastAsia="ja-JP"/>
        </w:rPr>
        <w:t xml:space="preserve"> que </w:t>
      </w:r>
      <w:proofErr w:type="spellStart"/>
      <w:r w:rsidRPr="00B77C9D">
        <w:rPr>
          <w:rFonts w:ascii="Arial" w:hAnsi="Arial" w:eastAsia="Times New Roman" w:cs="Arial"/>
          <w:sz w:val="22"/>
          <w:szCs w:val="22"/>
          <w:lang w:val="en-US" w:eastAsia="ja-JP"/>
        </w:rPr>
        <w:t xml:space="preserve">este</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trabalho</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tem</w:t>
      </w:r>
      <w:proofErr w:type="spellEnd"/>
      <w:r w:rsidRPr="00B77C9D">
        <w:rPr>
          <w:rFonts w:ascii="Arial" w:hAnsi="Arial" w:eastAsia="Times New Roman" w:cs="Arial"/>
          <w:sz w:val="22"/>
          <w:szCs w:val="22"/>
          <w:lang w:val="en-US" w:eastAsia="ja-JP"/>
        </w:rPr>
        <w:t xml:space="preserve"> para a </w:t>
      </w:r>
      <w:proofErr w:type="spellStart"/>
      <w:r w:rsidRPr="00B77C9D">
        <w:rPr>
          <w:rFonts w:ascii="Arial" w:hAnsi="Arial" w:eastAsia="Times New Roman" w:cs="Arial"/>
          <w:sz w:val="22"/>
          <w:szCs w:val="22"/>
          <w:lang w:val="en-US" w:eastAsia="ja-JP"/>
        </w:rPr>
        <w:t xml:space="preserve">empresa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médicos</w:t>
      </w:r>
      <w:proofErr w:type="spellEnd"/>
      <w:r w:rsidRPr="00B77C9D">
        <w:rPr>
          <w:rFonts w:ascii="Arial" w:hAnsi="Arial" w:eastAsia="Times New Roman" w:cs="Arial"/>
          <w:sz w:val="22"/>
          <w:szCs w:val="22"/>
          <w:lang w:val="en-US" w:eastAsia="ja-JP"/>
        </w:rPr>
        <w:t xml:space="preserve">;</w:t>
      </w:r>
    </w:p>
    <w:p w:rsidRPr="00B77C9D" w:rsidR="00C65984" w:rsidRDefault="00C65984" w14:paraId="73A0DD60" w14:textId="77777777">
      <w:pPr>
        <w:numPr>
          <w:ilvl w:val="0"/>
          <w:numId w:val="2"/>
        </w:numPr>
        <w:tabs>
          <w:tab w:val="left" w:pos="709"/>
          <w:tab w:val="right" w:leader="dot" w:pos="8789"/>
        </w:tabs>
        <w:spacing w:line="360" w:lineRule="auto"/>
        <w:ind w:right="-2"/>
        <w:jc w:val="both"/>
        <w:rPr>
          <w:rFonts w:ascii="Arial" w:hAnsi="Arial" w:eastAsia="Times New Roman" w:cs="Arial"/>
          <w:sz w:val="22"/>
          <w:szCs w:val="22"/>
          <w:lang w:val="en-US" w:eastAsia="ja-JP"/>
        </w:rPr>
      </w:pPr>
      <w:proofErr w:type="spellStart"/>
      <w:r w:rsidRPr="00B77C9D">
        <w:rPr>
          <w:rFonts w:ascii="Arial" w:hAnsi="Arial" w:eastAsia="Times New Roman" w:cs="Arial"/>
          <w:sz w:val="22"/>
          <w:szCs w:val="22"/>
          <w:lang w:val="en-US" w:eastAsia="ja-JP"/>
        </w:rPr>
        <w:t xml:space="preserve">Mensurar</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impactos</w:t>
      </w:r>
      <w:proofErr w:type="spellEnd"/>
      <w:r w:rsidRPr="00B77C9D">
        <w:rPr>
          <w:rFonts w:ascii="Arial" w:hAnsi="Arial" w:eastAsia="Times New Roman" w:cs="Arial"/>
          <w:sz w:val="22"/>
          <w:szCs w:val="22"/>
          <w:lang w:val="en-US" w:eastAsia="ja-JP"/>
        </w:rPr>
        <w:t xml:space="preserve"> da auditoria </w:t>
      </w:r>
      <w:proofErr w:type="spellStart"/>
      <w:r w:rsidRPr="00B77C9D">
        <w:rPr>
          <w:rFonts w:ascii="Arial" w:hAnsi="Arial" w:eastAsia="Times New Roman" w:cs="Arial"/>
          <w:sz w:val="22"/>
          <w:szCs w:val="22"/>
          <w:lang w:val="en-US" w:eastAsia="ja-JP"/>
        </w:rPr>
        <w:t xml:space="preserve">interna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rotina</w:t>
      </w:r>
      <w:proofErr w:type="spellEnd"/>
      <w:r w:rsidRPr="00B77C9D">
        <w:rPr>
          <w:rFonts w:ascii="Arial" w:hAnsi="Arial" w:eastAsia="Times New Roman" w:cs="Arial"/>
          <w:sz w:val="22"/>
          <w:szCs w:val="22"/>
          <w:lang w:val="en-US" w:eastAsia="ja-JP"/>
        </w:rPr>
        <w:t xml:space="preserve"> dos </w:t>
      </w:r>
      <w:proofErr w:type="spellStart"/>
      <w:r w:rsidRPr="00B77C9D">
        <w:rPr>
          <w:rFonts w:ascii="Arial" w:hAnsi="Arial" w:eastAsia="Times New Roman" w:cs="Arial"/>
          <w:sz w:val="22"/>
          <w:szCs w:val="22"/>
          <w:lang w:val="en-US" w:eastAsia="ja-JP"/>
        </w:rPr>
        <w:t xml:space="preserve">auditados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função</w:t>
      </w:r>
      <w:proofErr w:type="spellEnd"/>
      <w:r w:rsidRPr="00B77C9D">
        <w:rPr>
          <w:rFonts w:ascii="Arial" w:hAnsi="Arial" w:eastAsia="Times New Roman" w:cs="Arial"/>
          <w:sz w:val="22"/>
          <w:szCs w:val="22"/>
          <w:lang w:val="en-US" w:eastAsia="ja-JP"/>
        </w:rPr>
        <w:t xml:space="preserve"> da </w:t>
      </w:r>
      <w:r w:rsidRPr="00B77C9D">
        <w:rPr>
          <w:rFonts w:ascii="Arial" w:hAnsi="Arial" w:eastAsia="Times New Roman" w:cs="Arial"/>
          <w:sz w:val="22"/>
          <w:szCs w:val="22"/>
          <w:lang w:eastAsia="ja-JP"/>
        </w:rPr>
        <w:t>frequência</w:t>
      </w:r>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execução</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necessária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empresa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médicos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pelas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razões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específicas</w:t>
      </w:r>
      <w:proofErr w:type="spellEnd"/>
      <w:r w:rsidRPr="00B77C9D">
        <w:rPr>
          <w:rFonts w:ascii="Arial" w:hAnsi="Arial" w:eastAsia="Times New Roman" w:cs="Arial"/>
          <w:sz w:val="22"/>
          <w:szCs w:val="22"/>
          <w:lang w:val="en-US" w:eastAsia="ja-JP"/>
        </w:rPr>
        <w:t xml:space="preserve"> do </w:t>
      </w:r>
      <w:proofErr w:type="spellStart"/>
      <w:r w:rsidRPr="00B77C9D">
        <w:rPr>
          <w:rFonts w:ascii="Arial" w:hAnsi="Arial" w:eastAsia="Times New Roman" w:cs="Arial"/>
          <w:sz w:val="22"/>
          <w:szCs w:val="22"/>
          <w:lang w:val="en-US" w:eastAsia="ja-JP"/>
        </w:rPr>
        <w:t xml:space="preserve">segmento</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mercado</w:t>
      </w:r>
      <w:proofErr w:type="spellEnd"/>
      <w:r w:rsidRPr="00B77C9D">
        <w:rPr>
          <w:rFonts w:ascii="Arial" w:hAnsi="Arial" w:eastAsia="Times New Roman" w:cs="Arial"/>
          <w:sz w:val="22"/>
          <w:szCs w:val="22"/>
          <w:lang w:val="en-US" w:eastAsia="ja-JP"/>
        </w:rPr>
        <w:t xml:space="preserve">.</w:t>
      </w:r>
    </w:p>
    <w:p w:rsidRPr="00B77C9D" w:rsidR="00C65984" w:rsidRDefault="00C65984" w14:paraId="7D59A794" w14:textId="77777777">
      <w:pPr>
        <w:numPr>
          <w:ilvl w:val="0"/>
          <w:numId w:val="2"/>
        </w:numPr>
        <w:tabs>
          <w:tab w:val="left" w:pos="709"/>
          <w:tab w:val="right" w:leader="dot" w:pos="8789"/>
        </w:tabs>
        <w:spacing w:line="360" w:lineRule="auto"/>
        <w:ind w:right="-2"/>
        <w:jc w:val="both"/>
        <w:rPr>
          <w:rFonts w:ascii="Arial" w:hAnsi="Arial" w:eastAsia="Times New Roman" w:cs="Arial"/>
          <w:sz w:val="22"/>
          <w:szCs w:val="22"/>
          <w:lang w:val="en-US" w:eastAsia="ja-JP"/>
        </w:rPr>
      </w:pPr>
      <w:proofErr w:type="spellStart"/>
      <w:r w:rsidRPr="00B77C9D">
        <w:rPr>
          <w:rFonts w:ascii="Arial" w:hAnsi="Arial" w:eastAsia="Times New Roman" w:cs="Arial"/>
          <w:sz w:val="22"/>
          <w:szCs w:val="22"/>
          <w:lang w:val="en-US" w:eastAsia="ja-JP"/>
        </w:rPr>
        <w:t>Demonstrar</w:t>
      </w:r>
      <w:proofErr w:type="spellEnd"/>
      <w:r w:rsidRPr="00B77C9D">
        <w:rPr>
          <w:rFonts w:ascii="Arial" w:hAnsi="Arial" w:eastAsia="Times New Roman" w:cs="Arial"/>
          <w:sz w:val="22"/>
          <w:szCs w:val="22"/>
          <w:lang w:val="en-US" w:eastAsia="ja-JP"/>
        </w:rPr>
        <w:t xml:space="preserve"> se </w:t>
      </w:r>
      <w:proofErr w:type="spellStart"/>
      <w:r w:rsidRPr="00B77C9D">
        <w:rPr>
          <w:rFonts w:ascii="Arial" w:hAnsi="Arial" w:eastAsia="Times New Roman" w:cs="Arial"/>
          <w:sz w:val="22"/>
          <w:szCs w:val="22"/>
          <w:lang w:val="en-US" w:eastAsia="ja-JP"/>
        </w:rPr>
        <w:t>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visão</w:t>
      </w:r>
      <w:proofErr w:type="spellEnd"/>
      <w:r w:rsidRPr="00B77C9D">
        <w:rPr>
          <w:rFonts w:ascii="Arial" w:hAnsi="Arial" w:eastAsia="Times New Roman" w:cs="Arial"/>
          <w:sz w:val="22"/>
          <w:szCs w:val="22"/>
          <w:lang w:val="en-US" w:eastAsia="ja-JP"/>
        </w:rPr>
        <w:t xml:space="preserve"> dos </w:t>
      </w:r>
      <w:proofErr w:type="spellStart"/>
      <w:r w:rsidRPr="00B77C9D">
        <w:rPr>
          <w:rFonts w:ascii="Arial" w:hAnsi="Arial" w:eastAsia="Times New Roman" w:cs="Arial"/>
          <w:sz w:val="22"/>
          <w:szCs w:val="22"/>
          <w:lang w:val="en-US" w:eastAsia="ja-JP"/>
        </w:rPr>
        <w:t>auditados</w:t>
      </w:r>
      <w:proofErr w:type="spellEnd"/>
      <w:r w:rsidRPr="00B77C9D">
        <w:rPr>
          <w:rFonts w:ascii="Arial" w:hAnsi="Arial" w:eastAsia="Times New Roman" w:cs="Arial"/>
          <w:sz w:val="22"/>
          <w:szCs w:val="22"/>
          <w:lang w:val="en-US" w:eastAsia="ja-JP"/>
        </w:rPr>
        <w:t xml:space="preserve"> </w:t>
      </w:r>
      <w:proofErr w:type="gramStart"/>
      <w:r w:rsidRPr="00B77C9D">
        <w:rPr>
          <w:rFonts w:ascii="Arial" w:hAnsi="Arial" w:eastAsia="Times New Roman" w:cs="Arial"/>
          <w:sz w:val="22"/>
          <w:szCs w:val="22"/>
          <w:lang w:val="en-US" w:eastAsia="ja-JP"/>
        </w:rPr>
        <w:t>a</w:t>
      </w:r>
      <w:proofErr w:type="gramEnd"/>
      <w:r w:rsidRPr="00B77C9D">
        <w:rPr>
          <w:rFonts w:ascii="Arial" w:hAnsi="Arial" w:eastAsia="Times New Roman" w:cs="Arial"/>
          <w:sz w:val="22"/>
          <w:szCs w:val="22"/>
          <w:lang w:val="en-US" w:eastAsia="ja-JP"/>
        </w:rPr>
        <w:t xml:space="preserve"> auditoria </w:t>
      </w:r>
      <w:proofErr w:type="spellStart"/>
      <w:r w:rsidRPr="00B77C9D">
        <w:rPr>
          <w:rFonts w:ascii="Arial" w:hAnsi="Arial" w:eastAsia="Times New Roman" w:cs="Arial"/>
          <w:sz w:val="22"/>
          <w:szCs w:val="22"/>
          <w:lang w:val="en-US" w:eastAsia="ja-JP"/>
        </w:rPr>
        <w:t>interna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contribuiu</w:t>
      </w:r>
      <w:proofErr w:type="spellEnd"/>
      <w:r w:rsidRPr="00B77C9D">
        <w:rPr>
          <w:rFonts w:ascii="Arial" w:hAnsi="Arial" w:eastAsia="Times New Roman" w:cs="Arial"/>
          <w:sz w:val="22"/>
          <w:szCs w:val="22"/>
          <w:lang w:val="en-US" w:eastAsia="ja-JP"/>
        </w:rPr>
        <w:t xml:space="preserve"> para </w:t>
      </w:r>
      <w:proofErr w:type="spellStart"/>
      <w:r w:rsidRPr="00B77C9D">
        <w:rPr>
          <w:rFonts w:ascii="Arial" w:hAnsi="Arial" w:eastAsia="Times New Roman" w:cs="Arial"/>
          <w:sz w:val="22"/>
          <w:szCs w:val="22"/>
          <w:lang w:val="en-US" w:eastAsia="ja-JP"/>
        </w:rPr>
        <w:t>melhorias</w:t>
      </w:r>
      <w:proofErr w:type="spellEnd"/>
      <w:r w:rsidRPr="00B77C9D">
        <w:rPr>
          <w:rFonts w:ascii="Arial" w:hAnsi="Arial" w:eastAsia="Times New Roman" w:cs="Arial"/>
          <w:sz w:val="22"/>
          <w:szCs w:val="22"/>
          <w:lang w:val="en-US" w:eastAsia="ja-JP"/>
        </w:rPr>
        <w:t xml:space="preserve"> e </w:t>
      </w:r>
      <w:proofErr w:type="spellStart"/>
      <w:r w:rsidRPr="00B77C9D">
        <w:rPr>
          <w:rFonts w:ascii="Arial" w:hAnsi="Arial" w:eastAsia="Times New Roman" w:cs="Arial"/>
          <w:sz w:val="22"/>
          <w:szCs w:val="22"/>
          <w:lang w:val="en-US" w:eastAsia="ja-JP"/>
        </w:rPr>
        <w:t>crescimento</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na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empresa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médicos</w:t>
      </w:r>
      <w:proofErr w:type="spellEnd"/>
      <w:r w:rsidRPr="00B77C9D">
        <w:rPr>
          <w:rFonts w:ascii="Arial" w:hAnsi="Arial" w:eastAsia="Times New Roman" w:cs="Arial"/>
          <w:sz w:val="22"/>
          <w:szCs w:val="22"/>
          <w:lang w:val="en-US" w:eastAsia="ja-JP"/>
        </w:rPr>
        <w:t>.</w:t>
      </w:r>
    </w:p>
    <w:p w:rsidRPr="00B77C9D" w:rsidR="00C65984" w:rsidRDefault="00C65984" w14:paraId="737ED4C5" w14:textId="77777777">
      <w:pPr>
        <w:tabs>
          <w:tab w:val="left" w:pos="709"/>
          <w:tab w:val="right" w:leader="dot" w:pos="8789"/>
        </w:tabs>
        <w:spacing w:line="360" w:lineRule="auto"/>
        <w:ind w:right="-2"/>
        <w:jc w:val="both"/>
        <w:rPr>
          <w:rFonts w:ascii="Arial Narrow" w:hAnsi="Arial Narrow" w:eastAsia="Times New Roman" w:cs="Arial"/>
          <w:lang w:val="en-US" w:eastAsia="ja-JP"/>
        </w:rPr>
      </w:pPr>
    </w:p>
    <w:p w:rsidRPr="00705868" w:rsidR="00C65984" w:rsidRDefault="00B77C9D" w14:paraId="63B57B15" w14:textId="77777777" w14:noSpellErr="1">
      <w:pPr>
        <w:pStyle w:val="Heading1"/>
        <w:spacing w:line="360" w:lineRule="auto"/>
        <w:rPr>
          <w:rFonts w:ascii="Arial Narrow" w:hAnsi="Arial Narrow" w:cs="Arial"/>
          <w:color w:val="000000"/>
          <w:sz w:val="28"/>
          <w:szCs w:val="28"/>
          <w:lang w:val="en-US" w:eastAsia="ja-JP"/>
        </w:rPr>
      </w:pPr>
      <w:bookmarkStart w:name="_Toc487631664" w:id="8"/>
      <w:r w:rsidRPr="00705868">
        <w:rPr>
          <w:rFonts w:ascii="Arial Narrow" w:hAnsi="Arial Narrow" w:cs="Arial"/>
          <w:color w:val="000000"/>
          <w:sz w:val="28"/>
          <w:szCs w:val="28"/>
          <w:lang w:eastAsia="ja-JP"/>
        </w:rPr>
        <w:t xml:space="preserve">3. </w:t>
      </w:r>
      <w:bookmarkEnd w:id="8"/>
      <w:r w:rsidRPr="00705868">
        <w:rPr>
          <w:rFonts w:ascii="Arial Narrow" w:hAnsi="Arial Narrow" w:cs="Arial"/>
          <w:color w:val="000000"/>
          <w:sz w:val="28"/>
          <w:szCs w:val="28"/>
          <w:lang w:eastAsia="ja-JP"/>
        </w:rPr>
        <w:t>METODOLOGIA DE PESQUISA</w:t>
      </w:r>
    </w:p>
    <w:p w:rsidRPr="00B77C9D" w:rsidR="00C65984" w:rsidRDefault="00C65984" w14:paraId="443FB5A9" w14:textId="77777777">
      <w:pPr>
        <w:tabs>
          <w:tab w:val="left" w:pos="709"/>
          <w:tab w:val="right" w:leader="dot" w:pos="8789"/>
        </w:tabs>
        <w:spacing w:line="360" w:lineRule="auto"/>
        <w:ind w:left="851" w:right="-2" w:hanging="851"/>
        <w:jc w:val="both"/>
        <w:rPr>
          <w:rFonts w:ascii="Arial Narrow" w:hAnsi="Arial Narrow" w:eastAsia="Times New Roman" w:cs="Arial"/>
          <w:lang w:val="en-US" w:eastAsia="ja-JP"/>
        </w:rPr>
      </w:pPr>
    </w:p>
    <w:p w:rsidRPr="00195521" w:rsidR="00195521" w:rsidP="00705868" w:rsidRDefault="00195521" w14:paraId="5B28F6D9"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Como o propósito da pesquisa é demonstrar a visão dos auditados da empresa de serviços médicos aqui referenciada, a forma de extrair as informações necessárias para este trabalho e para responder ao que se propõe é fazer com </w:t>
      </w:r>
      <w:r w:rsidR="00BF1D5F">
        <w:rPr>
          <w:rFonts w:ascii="Arial" w:hAnsi="Arial" w:cs="Arial"/>
          <w:sz w:val="22"/>
          <w:szCs w:val="22"/>
        </w:rPr>
        <w:t xml:space="preserve">que </w:t>
      </w:r>
      <w:r w:rsidRPr="00195521">
        <w:rPr>
          <w:rFonts w:ascii="Arial" w:hAnsi="Arial" w:cs="Arial"/>
          <w:sz w:val="22"/>
          <w:szCs w:val="22"/>
        </w:rPr>
        <w:t>estes auditados relatem suas percepções.</w:t>
      </w:r>
    </w:p>
    <w:p w:rsidRPr="00195521" w:rsidR="00195521" w:rsidP="00705868" w:rsidRDefault="00195521" w14:paraId="4D92D699"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Neste intuito para desenvolver a pesquisa, o método selecionado foi o qualitativo aplicando-se ao universo selecionado um questionário, já que que o objetivo deste tipo de pesquisa é basear-se ao máximo possível nas visões que os participantes têm da situação que está sendo</w:t>
      </w:r>
      <w:r w:rsidR="00BF1D5F">
        <w:rPr>
          <w:rFonts w:ascii="Arial" w:hAnsi="Arial" w:cs="Arial"/>
          <w:sz w:val="22"/>
          <w:szCs w:val="22"/>
        </w:rPr>
        <w:t xml:space="preserve"> estudada (CRESWELL, 2007 p. 26</w:t>
      </w:r>
      <w:r w:rsidRPr="00195521">
        <w:rPr>
          <w:rFonts w:ascii="Arial" w:hAnsi="Arial" w:cs="Arial"/>
          <w:sz w:val="22"/>
          <w:szCs w:val="22"/>
        </w:rPr>
        <w:t>)</w:t>
      </w:r>
      <w:r w:rsidR="00BF1D5F">
        <w:rPr>
          <w:rFonts w:ascii="Arial" w:hAnsi="Arial" w:cs="Arial"/>
          <w:sz w:val="22"/>
          <w:szCs w:val="22"/>
        </w:rPr>
        <w:t>.</w:t>
      </w:r>
      <w:r w:rsidRPr="00195521">
        <w:rPr>
          <w:rFonts w:ascii="Arial" w:hAnsi="Arial" w:cs="Arial"/>
          <w:sz w:val="22"/>
          <w:szCs w:val="22"/>
        </w:rPr>
        <w:t xml:space="preserve"> </w:t>
      </w:r>
    </w:p>
    <w:p w:rsidRPr="00195521" w:rsidR="00195521" w:rsidP="00FE0263" w:rsidRDefault="00195521" w14:paraId="153F776A"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Um questionário com questões abertas foi aplicado em 25 colaboradores do Setor de Suprimentos, inicialmente disponibilizado por e-mail ao grupo de auditados, mas por questões de sigilo e confidencialidade das respostas, foi alterado para questionários impressos sem identificação do entrevistado atendendo à solicitação dos mesmos. Fundamentada na teoria que as questões abertas é uma forma dos participantes expressarem suas visões (CRESWELL, 2007 p. 26), é que o método foi proposto como o que consegui</w:t>
      </w:r>
      <w:r w:rsidR="00BF1D5F">
        <w:rPr>
          <w:rFonts w:ascii="Arial" w:hAnsi="Arial" w:cs="Arial"/>
          <w:sz w:val="22"/>
          <w:szCs w:val="22"/>
        </w:rPr>
        <w:t>rá responder o problema</w:t>
      </w:r>
      <w:r w:rsidRPr="00195521">
        <w:rPr>
          <w:rFonts w:ascii="Arial" w:hAnsi="Arial" w:cs="Arial"/>
          <w:sz w:val="22"/>
          <w:szCs w:val="22"/>
        </w:rPr>
        <w:t xml:space="preserve">. </w:t>
      </w:r>
    </w:p>
    <w:p w:rsidRPr="00195521" w:rsidR="00195521" w:rsidP="00FE0263" w:rsidRDefault="00195521" w14:paraId="3ED4CA17"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A coleta dos dados foi realizada entre os dias 21 a 23 de ju</w:t>
      </w:r>
      <w:r w:rsidR="00BF1D5F">
        <w:rPr>
          <w:rFonts w:ascii="Arial" w:hAnsi="Arial" w:cs="Arial"/>
          <w:sz w:val="22"/>
          <w:szCs w:val="22"/>
        </w:rPr>
        <w:t>nho de 2017, e as respostas foram tabulada</w:t>
      </w:r>
      <w:r w:rsidRPr="00195521">
        <w:rPr>
          <w:rFonts w:ascii="Arial" w:hAnsi="Arial" w:cs="Arial"/>
          <w:sz w:val="22"/>
          <w:szCs w:val="22"/>
        </w:rPr>
        <w:t>s para equalizar os dados, que foram analisados referenciando os objetivos da pesquisa.</w:t>
      </w:r>
    </w:p>
    <w:p w:rsidRPr="00B77C9D" w:rsidR="00C65984" w:rsidP="00FE0263" w:rsidRDefault="00C65984" w14:paraId="0459B11F" w14:textId="77777777">
      <w:pPr>
        <w:tabs>
          <w:tab w:val="left" w:pos="709"/>
          <w:tab w:val="right" w:leader="dot" w:pos="8789"/>
        </w:tabs>
        <w:spacing w:line="360" w:lineRule="auto"/>
        <w:ind w:right="-2" w:firstLine="709"/>
        <w:jc w:val="both"/>
        <w:rPr>
          <w:rFonts w:ascii="Arial" w:hAnsi="Arial" w:eastAsia="Times New Roman" w:cs="Arial"/>
          <w:sz w:val="22"/>
          <w:szCs w:val="22"/>
          <w:lang w:val="en-US" w:eastAsia="ja-JP"/>
        </w:rPr>
      </w:pPr>
      <w:r w:rsidRPr="00B77C9D">
        <w:rPr>
          <w:rFonts w:ascii="Arial" w:hAnsi="Arial" w:eastAsia="Times New Roman" w:cs="Arial"/>
          <w:sz w:val="22"/>
          <w:szCs w:val="22"/>
          <w:lang w:val="en-US" w:eastAsia="ja-JP"/>
        </w:rPr>
        <w:t xml:space="preserve">A </w:t>
      </w:r>
      <w:proofErr w:type="spellStart"/>
      <w:r w:rsidRPr="00B77C9D">
        <w:rPr>
          <w:rFonts w:ascii="Arial" w:hAnsi="Arial" w:eastAsia="Times New Roman" w:cs="Arial"/>
          <w:sz w:val="22"/>
          <w:szCs w:val="22"/>
          <w:lang w:val="en-US" w:eastAsia="ja-JP"/>
        </w:rPr>
        <w:t xml:space="preserve">pesquisa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foi</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realizada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uma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empresa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médicos</w:t>
      </w:r>
      <w:proofErr w:type="spellEnd"/>
      <w:r w:rsidRPr="00B77C9D">
        <w:rPr>
          <w:rFonts w:ascii="Arial" w:hAnsi="Arial" w:eastAsia="Times New Roman" w:cs="Arial"/>
          <w:sz w:val="22"/>
          <w:szCs w:val="22"/>
          <w:lang w:val="en-US" w:eastAsia="ja-JP"/>
        </w:rPr>
        <w:t xml:space="preserve"> </w:t>
      </w:r>
      <w:r w:rsidR="00BF1D5F">
        <w:rPr>
          <w:rFonts w:ascii="Arial" w:hAnsi="Arial" w:eastAsia="Times New Roman" w:cs="Arial"/>
          <w:sz w:val="22"/>
          <w:szCs w:val="22"/>
          <w:lang w:val="en-US" w:eastAsia="ja-JP"/>
        </w:rPr>
        <w:t xml:space="preserve">com </w:t>
      </w:r>
      <w:proofErr w:type="spellStart"/>
      <w:r w:rsidR="00BF1D5F">
        <w:rPr>
          <w:rFonts w:ascii="Arial" w:hAnsi="Arial" w:eastAsia="Times New Roman" w:cs="Arial"/>
          <w:sz w:val="22"/>
          <w:szCs w:val="22"/>
          <w:lang w:val="en-US" w:eastAsia="ja-JP"/>
        </w:rPr>
        <w:t>mais</w:t>
      </w:r>
      <w:proofErr w:type="spellEnd"/>
      <w:r w:rsidR="00BF1D5F">
        <w:rPr>
          <w:rFonts w:ascii="Arial" w:hAnsi="Arial" w:eastAsia="Times New Roman" w:cs="Arial"/>
          <w:sz w:val="22"/>
          <w:szCs w:val="22"/>
          <w:lang w:val="en-US" w:eastAsia="ja-JP"/>
        </w:rPr>
        <w:t xml:space="preserve"> de 40 </w:t>
      </w:r>
      <w:proofErr w:type="spellStart"/>
      <w:r w:rsidR="00BF1D5F">
        <w:rPr>
          <w:rFonts w:ascii="Arial" w:hAnsi="Arial" w:eastAsia="Times New Roman" w:cs="Arial"/>
          <w:sz w:val="22"/>
          <w:szCs w:val="22"/>
          <w:lang w:val="en-US" w:eastAsia="ja-JP"/>
        </w:rPr>
        <w:t>anos</w:t>
      </w:r>
      <w:proofErr w:type="spellEnd"/>
      <w:r w:rsidR="00BF1D5F">
        <w:rPr>
          <w:rFonts w:ascii="Arial" w:hAnsi="Arial" w:eastAsia="Times New Roman" w:cs="Arial"/>
          <w:sz w:val="22"/>
          <w:szCs w:val="22"/>
          <w:lang w:val="en-US" w:eastAsia="ja-JP"/>
        </w:rPr>
        <w:t xml:space="preserve"> de </w:t>
      </w:r>
      <w:proofErr w:type="spellStart"/>
      <w:r w:rsidR="00BF1D5F">
        <w:rPr>
          <w:rFonts w:ascii="Arial" w:hAnsi="Arial" w:eastAsia="Times New Roman" w:cs="Arial"/>
          <w:sz w:val="22"/>
          <w:szCs w:val="22"/>
          <w:lang w:val="en-US" w:eastAsia="ja-JP"/>
        </w:rPr>
        <w:t>mercado</w:t>
      </w:r>
      <w:proofErr w:type="spellEnd"/>
      <w:r w:rsidR="00BF1D5F">
        <w:rPr>
          <w:rFonts w:ascii="Arial" w:hAnsi="Arial" w:eastAsia="Times New Roman" w:cs="Arial"/>
          <w:sz w:val="22"/>
          <w:szCs w:val="22"/>
          <w:lang w:val="en-US" w:eastAsia="ja-JP"/>
        </w:rPr>
        <w:t>,</w:t>
      </w:r>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localizada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w:t>
      </w:r>
      <w:proofErr w:type="spellEnd"/>
      <w:r w:rsidRPr="00B77C9D">
        <w:rPr>
          <w:rFonts w:ascii="Arial" w:hAnsi="Arial" w:eastAsia="Times New Roman" w:cs="Arial"/>
          <w:sz w:val="22"/>
          <w:szCs w:val="22"/>
          <w:lang w:val="en-US" w:eastAsia="ja-JP"/>
        </w:rPr>
        <w:t xml:space="preserve">  Belo Horizonte que  </w:t>
      </w:r>
      <w:proofErr w:type="spellStart"/>
      <w:r w:rsidRPr="00B77C9D">
        <w:rPr>
          <w:rFonts w:ascii="Arial" w:hAnsi="Arial" w:eastAsia="Times New Roman" w:cs="Arial"/>
          <w:sz w:val="22"/>
          <w:szCs w:val="22"/>
          <w:lang w:val="en-US" w:eastAsia="ja-JP"/>
        </w:rPr>
        <w:t xml:space="preserve">acumula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segmentos</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operadora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plano</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 xml:space="preserve">saúde</w:t>
      </w:r>
      <w:proofErr w:type="spellEnd"/>
      <w:r w:rsidRPr="00B77C9D">
        <w:rPr>
          <w:rFonts w:ascii="Arial" w:hAnsi="Arial" w:eastAsia="Times New Roman" w:cs="Arial"/>
          <w:sz w:val="22"/>
          <w:szCs w:val="22"/>
          <w:lang w:val="en-US" w:eastAsia="ja-JP"/>
        </w:rPr>
        <w:t xml:space="preserve"> e </w:t>
      </w:r>
      <w:proofErr w:type="spellStart"/>
      <w:r w:rsidRPr="00B77C9D">
        <w:rPr>
          <w:rFonts w:ascii="Arial" w:hAnsi="Arial" w:eastAsia="Times New Roman" w:cs="Arial"/>
          <w:sz w:val="22"/>
          <w:szCs w:val="22"/>
          <w:lang w:val="en-US" w:eastAsia="ja-JP"/>
        </w:rPr>
        <w:t xml:space="preserve">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próprios</w:t>
      </w:r>
      <w:proofErr w:type="spellEnd"/>
      <w:r w:rsidRPr="00B77C9D">
        <w:rPr>
          <w:rFonts w:ascii="Arial" w:hAnsi="Arial" w:eastAsia="Times New Roman" w:cs="Arial"/>
          <w:sz w:val="22"/>
          <w:szCs w:val="22"/>
          <w:lang w:val="en-US" w:eastAsia="ja-JP"/>
        </w:rPr>
        <w:t xml:space="preserve"> </w:t>
      </w:r>
      <w:r w:rsidRPr="00B77C9D">
        <w:rPr>
          <w:rFonts w:ascii="Arial" w:hAnsi="Arial" w:eastAsia="Times New Roman" w:cs="Arial"/>
          <w:sz w:val="22"/>
          <w:szCs w:val="22"/>
          <w:lang w:eastAsia="ja-JP"/>
        </w:rPr>
        <w:t>assistenciais</w:t>
      </w:r>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Esta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empresa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possui</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uma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rede</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própria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composta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 xml:space="preserve">por</w:t>
      </w:r>
      <w:proofErr w:type="spellEnd"/>
      <w:r w:rsidRPr="00B77C9D">
        <w:rPr>
          <w:rFonts w:ascii="Arial" w:hAnsi="Arial" w:eastAsia="Times New Roman" w:cs="Arial"/>
          <w:sz w:val="22"/>
          <w:szCs w:val="22"/>
          <w:lang w:val="en-US" w:eastAsia="ja-JP"/>
        </w:rPr>
        <w:t xml:space="preserve"> </w:t>
      </w:r>
      <w:r w:rsidRPr="00B77C9D">
        <w:rPr>
          <w:rFonts w:ascii="Arial" w:hAnsi="Arial" w:eastAsia="Times New Roman" w:cs="Arial"/>
          <w:sz w:val="22"/>
          <w:szCs w:val="22"/>
          <w:lang w:eastAsia="ja-JP"/>
        </w:rPr>
        <w:t>0</w:t>
      </w:r>
      <w:r w:rsidRPr="00B77C9D">
        <w:rPr>
          <w:rFonts w:ascii="Arial" w:hAnsi="Arial" w:eastAsia="Times New Roman" w:cs="Arial"/>
          <w:sz w:val="22"/>
          <w:szCs w:val="22"/>
          <w:lang w:val="en-US" w:eastAsia="ja-JP"/>
        </w:rPr>
        <w:t xml:space="preserve">4 </w:t>
      </w:r>
      <w:proofErr w:type="spellStart"/>
      <w:r w:rsidRPr="00B77C9D">
        <w:rPr>
          <w:rFonts w:ascii="Arial" w:hAnsi="Arial" w:eastAsia="Times New Roman" w:cs="Arial"/>
          <w:sz w:val="22"/>
          <w:szCs w:val="22"/>
          <w:lang w:val="en-US" w:eastAsia="ja-JP"/>
        </w:rPr>
        <w:t xml:space="preserve">hospitais</w:t>
      </w:r>
      <w:proofErr w:type="spellEnd"/>
      <w:r w:rsidRPr="00B77C9D">
        <w:rPr>
          <w:rFonts w:ascii="Arial" w:hAnsi="Arial" w:eastAsia="Times New Roman" w:cs="Arial"/>
          <w:sz w:val="22"/>
          <w:szCs w:val="22"/>
          <w:lang w:val="en-US" w:eastAsia="ja-JP"/>
        </w:rPr>
        <w:t xml:space="preserve">, </w:t>
      </w:r>
      <w:r w:rsidRPr="00B77C9D">
        <w:rPr>
          <w:rFonts w:ascii="Arial" w:hAnsi="Arial" w:eastAsia="Times New Roman" w:cs="Arial"/>
          <w:sz w:val="22"/>
          <w:szCs w:val="22"/>
          <w:lang w:eastAsia="ja-JP"/>
        </w:rPr>
        <w:t>0</w:t>
      </w:r>
      <w:r w:rsidRPr="00B77C9D">
        <w:rPr>
          <w:rFonts w:ascii="Arial" w:hAnsi="Arial" w:eastAsia="Times New Roman" w:cs="Arial"/>
          <w:sz w:val="22"/>
          <w:szCs w:val="22"/>
          <w:lang w:val="en-US" w:eastAsia="ja-JP"/>
        </w:rPr>
        <w:t xml:space="preserve">5 </w:t>
      </w:r>
      <w:proofErr w:type="spellStart"/>
      <w:r w:rsidRPr="00B77C9D">
        <w:rPr>
          <w:rFonts w:ascii="Arial" w:hAnsi="Arial" w:eastAsia="Times New Roman" w:cs="Arial"/>
          <w:sz w:val="22"/>
          <w:szCs w:val="22"/>
          <w:lang w:val="en-US" w:eastAsia="ja-JP"/>
        </w:rPr>
        <w:t>centros</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promoção</w:t>
      </w:r>
      <w:proofErr w:type="spellEnd"/>
      <w:r w:rsidRPr="00B77C9D">
        <w:rPr>
          <w:rFonts w:ascii="Arial" w:hAnsi="Arial" w:eastAsia="Times New Roman" w:cs="Arial"/>
          <w:sz w:val="22"/>
          <w:szCs w:val="22"/>
          <w:lang w:val="en-US" w:eastAsia="ja-JP"/>
        </w:rPr>
        <w:t xml:space="preserve"> a </w:t>
      </w:r>
      <w:proofErr w:type="spellStart"/>
      <w:r w:rsidRPr="00B77C9D">
        <w:rPr>
          <w:rFonts w:ascii="Arial" w:hAnsi="Arial" w:eastAsia="Times New Roman" w:cs="Arial"/>
          <w:sz w:val="22"/>
          <w:szCs w:val="22"/>
          <w:lang w:val="en-US" w:eastAsia="ja-JP"/>
        </w:rPr>
        <w:t>saúde</w:t>
      </w:r>
      <w:proofErr w:type="spellEnd"/>
      <w:r w:rsidRPr="00B77C9D">
        <w:rPr>
          <w:rFonts w:ascii="Arial" w:hAnsi="Arial" w:eastAsia="Times New Roman" w:cs="Arial"/>
          <w:sz w:val="22"/>
          <w:szCs w:val="22"/>
          <w:lang w:val="en-US" w:eastAsia="ja-JP"/>
        </w:rPr>
        <w:t xml:space="preserve"> com pronto </w:t>
      </w:r>
      <w:proofErr w:type="spellStart"/>
      <w:r w:rsidRPr="00B77C9D">
        <w:rPr>
          <w:rFonts w:ascii="Arial" w:hAnsi="Arial" w:eastAsia="Times New Roman" w:cs="Arial"/>
          <w:sz w:val="22"/>
          <w:szCs w:val="22"/>
          <w:lang w:val="en-US" w:eastAsia="ja-JP"/>
        </w:rPr>
        <w:t>atendimento</w:t>
      </w:r>
      <w:proofErr w:type="spellEnd"/>
      <w:r w:rsidRPr="00B77C9D">
        <w:rPr>
          <w:rFonts w:ascii="Arial" w:hAnsi="Arial" w:eastAsia="Times New Roman" w:cs="Arial"/>
          <w:sz w:val="22"/>
          <w:szCs w:val="22"/>
          <w:lang w:val="en-US" w:eastAsia="ja-JP"/>
        </w:rPr>
        <w:t xml:space="preserve"> a </w:t>
      </w:r>
      <w:proofErr w:type="spellStart"/>
      <w:r w:rsidRPr="00B77C9D">
        <w:rPr>
          <w:rFonts w:ascii="Arial" w:hAnsi="Arial" w:eastAsia="Times New Roman" w:cs="Arial"/>
          <w:sz w:val="22"/>
          <w:szCs w:val="22"/>
          <w:lang w:val="en-US" w:eastAsia="ja-JP"/>
        </w:rPr>
        <w:t>uma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recém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implantada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rede</w:t>
      </w:r>
      <w:proofErr w:type="spellEnd"/>
      <w:r w:rsidRPr="00B77C9D">
        <w:rPr>
          <w:rFonts w:ascii="Arial" w:hAnsi="Arial" w:eastAsia="Times New Roman" w:cs="Arial"/>
          <w:sz w:val="22"/>
          <w:szCs w:val="22"/>
          <w:lang w:val="en-US" w:eastAsia="ja-JP"/>
        </w:rPr>
        <w:t xml:space="preserve"> laboratorial.</w:t>
      </w:r>
    </w:p>
    <w:p w:rsidRPr="00B77C9D" w:rsidR="00C65984" w:rsidP="00FE0263" w:rsidRDefault="00C65984" w14:paraId="7FECA0CA" w14:textId="77777777">
      <w:pPr>
        <w:tabs>
          <w:tab w:val="left" w:pos="709"/>
          <w:tab w:val="right" w:leader="dot" w:pos="8789"/>
        </w:tabs>
        <w:spacing w:line="360" w:lineRule="auto"/>
        <w:ind w:right="-2" w:firstLine="709"/>
        <w:jc w:val="both"/>
        <w:rPr>
          <w:rFonts w:ascii="Arial" w:hAnsi="Arial" w:eastAsia="Times New Roman" w:cs="Arial"/>
          <w:sz w:val="22"/>
          <w:szCs w:val="22"/>
          <w:lang w:val="en-US" w:eastAsia="ja-JP"/>
        </w:rPr>
      </w:pPr>
      <w:proofErr w:type="spellStart"/>
      <w:r w:rsidRPr="00B77C9D">
        <w:rPr>
          <w:rFonts w:ascii="Arial" w:hAnsi="Arial" w:eastAsia="Times New Roman" w:cs="Arial"/>
          <w:sz w:val="22"/>
          <w:szCs w:val="22"/>
          <w:lang w:val="en-US" w:eastAsia="ja-JP"/>
        </w:rPr>
        <w:t>Esta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operadora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plano</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saúde</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possui</w:t>
      </w:r>
      <w:proofErr w:type="spellEnd"/>
      <w:r w:rsidRPr="00B77C9D">
        <w:rPr>
          <w:rFonts w:ascii="Arial" w:hAnsi="Arial" w:eastAsia="Times New Roman" w:cs="Arial"/>
          <w:sz w:val="22"/>
          <w:szCs w:val="22"/>
          <w:lang w:val="en-US" w:eastAsia="ja-JP"/>
        </w:rPr>
        <w:t xml:space="preserve"> 5.600 </w:t>
      </w:r>
      <w:proofErr w:type="spellStart"/>
      <w:r w:rsidRPr="00B77C9D">
        <w:rPr>
          <w:rFonts w:ascii="Arial" w:hAnsi="Arial" w:eastAsia="Times New Roman" w:cs="Arial"/>
          <w:sz w:val="22"/>
          <w:szCs w:val="22"/>
          <w:lang w:val="en-US" w:eastAsia="ja-JP"/>
        </w:rPr>
        <w:t>cooperados</w:t>
      </w:r>
      <w:proofErr w:type="spellEnd"/>
      <w:r w:rsidRPr="00B77C9D">
        <w:rPr>
          <w:rFonts w:ascii="Arial" w:hAnsi="Arial" w:eastAsia="Times New Roman" w:cs="Arial"/>
          <w:sz w:val="22"/>
          <w:szCs w:val="22"/>
          <w:lang w:val="en-US" w:eastAsia="ja-JP"/>
        </w:rPr>
        <w:t xml:space="preserve">, 4.300 </w:t>
      </w:r>
      <w:proofErr w:type="spellStart"/>
      <w:r w:rsidRPr="00B77C9D">
        <w:rPr>
          <w:rFonts w:ascii="Arial" w:hAnsi="Arial" w:eastAsia="Times New Roman" w:cs="Arial"/>
          <w:sz w:val="22"/>
          <w:szCs w:val="22"/>
          <w:lang w:val="en-US" w:eastAsia="ja-JP"/>
        </w:rPr>
        <w:t>colaboradores</w:t>
      </w:r>
      <w:proofErr w:type="spellEnd"/>
      <w:r w:rsidRPr="00B77C9D">
        <w:rPr>
          <w:rFonts w:ascii="Arial" w:hAnsi="Arial" w:eastAsia="Times New Roman" w:cs="Arial"/>
          <w:sz w:val="22"/>
          <w:szCs w:val="22"/>
          <w:lang w:val="en-US" w:eastAsia="ja-JP"/>
        </w:rPr>
        <w:t xml:space="preserve"> e </w:t>
      </w:r>
      <w:proofErr w:type="spellStart"/>
      <w:r w:rsidRPr="00B77C9D">
        <w:rPr>
          <w:rFonts w:ascii="Arial" w:hAnsi="Arial" w:eastAsia="Times New Roman" w:cs="Arial"/>
          <w:sz w:val="22"/>
          <w:szCs w:val="22"/>
          <w:lang w:val="en-US" w:eastAsia="ja-JP"/>
        </w:rPr>
        <w:t>uma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carteira</w:t>
      </w:r>
      <w:proofErr w:type="spellEnd"/>
      <w:r w:rsidRPr="00B77C9D">
        <w:rPr>
          <w:rFonts w:ascii="Arial" w:hAnsi="Arial" w:eastAsia="Times New Roman" w:cs="Arial"/>
          <w:sz w:val="22"/>
          <w:szCs w:val="22"/>
          <w:lang w:val="en-US" w:eastAsia="ja-JP"/>
        </w:rPr>
        <w:t xml:space="preserve"> de 1.200.000 </w:t>
      </w:r>
      <w:proofErr w:type="spellStart"/>
      <w:r w:rsidRPr="00B77C9D">
        <w:rPr>
          <w:rFonts w:ascii="Arial" w:hAnsi="Arial" w:eastAsia="Times New Roman" w:cs="Arial"/>
          <w:sz w:val="22"/>
          <w:szCs w:val="22"/>
          <w:lang w:val="en-US" w:eastAsia="ja-JP"/>
        </w:rPr>
        <w:t>vidas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seguradas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aproximadamente</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Seu</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objetivo</w:t>
      </w:r>
      <w:proofErr w:type="spellEnd"/>
      <w:r w:rsidRPr="00B77C9D">
        <w:rPr>
          <w:rFonts w:ascii="Arial" w:hAnsi="Arial" w:eastAsia="Times New Roman" w:cs="Arial"/>
          <w:sz w:val="22"/>
          <w:szCs w:val="22"/>
          <w:lang w:val="en-US" w:eastAsia="ja-JP"/>
        </w:rPr>
        <w:t xml:space="preserve"> é a </w:t>
      </w:r>
      <w:proofErr w:type="spellStart"/>
      <w:r w:rsidRPr="00B77C9D">
        <w:rPr>
          <w:rFonts w:ascii="Arial" w:hAnsi="Arial" w:eastAsia="Times New Roman" w:cs="Arial"/>
          <w:sz w:val="22"/>
          <w:szCs w:val="22"/>
          <w:lang w:val="en-US" w:eastAsia="ja-JP"/>
        </w:rPr>
        <w:t>venda</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plano</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saúde</w:t>
      </w:r>
      <w:proofErr w:type="spellEnd"/>
      <w:r w:rsidRPr="00B77C9D">
        <w:rPr>
          <w:rFonts w:ascii="Arial" w:hAnsi="Arial" w:eastAsia="Times New Roman" w:cs="Arial"/>
          <w:sz w:val="22"/>
          <w:szCs w:val="22"/>
          <w:lang w:val="en-US" w:eastAsia="ja-JP"/>
        </w:rPr>
        <w:t xml:space="preserve">, com </w:t>
      </w:r>
      <w:proofErr w:type="spellStart"/>
      <w:r w:rsidRPr="00B77C9D">
        <w:rPr>
          <w:rFonts w:ascii="Arial" w:hAnsi="Arial" w:eastAsia="Times New Roman" w:cs="Arial"/>
          <w:sz w:val="22"/>
          <w:szCs w:val="22"/>
          <w:lang w:val="en-US" w:eastAsia="ja-JP"/>
        </w:rPr>
        <w:t>foco</w:t>
      </w:r>
      <w:proofErr w:type="spellEnd"/>
      <w:r w:rsidRPr="00B77C9D">
        <w:rPr>
          <w:rFonts w:ascii="Arial" w:hAnsi="Arial" w:eastAsia="Times New Roman" w:cs="Arial"/>
          <w:sz w:val="22"/>
          <w:szCs w:val="22"/>
          <w:lang w:val="en-US" w:eastAsia="ja-JP"/>
        </w:rPr>
        <w:t xml:space="preserve"> no </w:t>
      </w:r>
      <w:proofErr w:type="spellStart"/>
      <w:r w:rsidRPr="00B77C9D">
        <w:rPr>
          <w:rFonts w:ascii="Arial" w:hAnsi="Arial" w:eastAsia="Times New Roman" w:cs="Arial"/>
          <w:sz w:val="22"/>
          <w:szCs w:val="22"/>
          <w:lang w:val="en-US" w:eastAsia="ja-JP"/>
        </w:rPr>
        <w:t>atendimento</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em</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sua</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rede</w:t>
      </w:r>
      <w:proofErr w:type="spellEnd"/>
      <w:r w:rsidRPr="00B77C9D">
        <w:rPr>
          <w:rFonts w:ascii="Arial" w:hAnsi="Arial" w:eastAsia="Times New Roman" w:cs="Arial"/>
          <w:sz w:val="22"/>
          <w:szCs w:val="22"/>
          <w:lang w:val="en-US" w:eastAsia="ja-JP"/>
        </w:rPr>
        <w:t xml:space="preserve">  de </w:t>
      </w:r>
      <w:proofErr w:type="spellStart"/>
      <w:r w:rsidRPr="00B77C9D">
        <w:rPr>
          <w:rFonts w:ascii="Arial" w:hAnsi="Arial" w:eastAsia="Times New Roman" w:cs="Arial"/>
          <w:sz w:val="22"/>
          <w:szCs w:val="22"/>
          <w:lang w:val="en-US" w:eastAsia="ja-JP"/>
        </w:rPr>
        <w:t>serviços</w:t>
      </w:r>
      <w:proofErr w:type="spellEnd"/>
      <w:r w:rsidRPr="00B77C9D">
        <w:rPr>
          <w:rFonts w:ascii="Arial" w:hAnsi="Arial" w:eastAsia="Times New Roman" w:cs="Arial"/>
          <w:sz w:val="22"/>
          <w:szCs w:val="22"/>
          <w:lang w:val="en-US" w:eastAsia="ja-JP"/>
        </w:rPr>
        <w:t xml:space="preserve"> </w:t>
      </w:r>
      <w:proofErr w:type="spellStart"/>
      <w:r w:rsidRPr="00B77C9D">
        <w:rPr>
          <w:rFonts w:ascii="Arial" w:hAnsi="Arial" w:eastAsia="Times New Roman" w:cs="Arial"/>
          <w:sz w:val="22"/>
          <w:szCs w:val="22"/>
          <w:lang w:val="en-US" w:eastAsia="ja-JP"/>
        </w:rPr>
        <w:t>próprios</w:t>
      </w:r>
      <w:proofErr w:type="spellEnd"/>
      <w:r w:rsidRPr="00B77C9D">
        <w:rPr>
          <w:rFonts w:ascii="Arial" w:hAnsi="Arial" w:eastAsia="Times New Roman" w:cs="Arial"/>
          <w:sz w:val="22"/>
          <w:szCs w:val="22"/>
          <w:lang w:val="en-US" w:eastAsia="ja-JP"/>
        </w:rPr>
        <w:t>.</w:t>
      </w:r>
    </w:p>
    <w:p w:rsidR="00C65984" w:rsidP="00FE0263" w:rsidRDefault="00C65984" w14:paraId="33E15DDE" w14:textId="77777777">
      <w:pPr>
        <w:tabs>
          <w:tab w:val="left" w:pos="709"/>
          <w:tab w:val="right" w:leader="dot" w:pos="8789"/>
        </w:tabs>
        <w:spacing w:line="360" w:lineRule="auto"/>
        <w:ind w:right="-2" w:firstLine="709"/>
        <w:jc w:val="both"/>
        <w:rPr>
          <w:ins w:author="Rafael Lima" w:date="2017-09-08T12:02:40.9061501" w:id="364323739"/>
          <w:rFonts w:ascii="Arial" w:hAnsi="Arial" w:eastAsia="Times New Roman" w:cs="Arial"/>
          <w:sz w:val="22"/>
          <w:szCs w:val="22"/>
          <w:lang w:eastAsia="ja-JP"/>
        </w:rPr>
      </w:pPr>
      <w:r w:rsidRPr="00B77C9D">
        <w:rPr>
          <w:rFonts w:ascii="Arial" w:hAnsi="Arial" w:eastAsia="Times New Roman" w:cs="Arial"/>
          <w:sz w:val="22"/>
          <w:szCs w:val="22"/>
          <w:lang w:val="en-US" w:eastAsia="ja-JP"/>
        </w:rPr>
        <w:t xml:space="preserve">O setor selecionado para responder a pesquisa foi o setor de suprimentos, onde concentram-se as atividades de aquisição de medicamentos para toda a rede própria, de equipamentos biomédicos, de tecnologia da informação abrangendo softwares e infraestrutura, de </w:t>
      </w:r>
      <w:proofErr w:type="gramStart"/>
      <w:r w:rsidRPr="00B77C9D">
        <w:rPr>
          <w:rFonts w:ascii="Arial" w:hAnsi="Arial" w:eastAsia="Times New Roman" w:cs="Arial"/>
          <w:sz w:val="22"/>
          <w:szCs w:val="22"/>
          <w:lang w:val="en-US" w:eastAsia="ja-JP"/>
        </w:rPr>
        <w:t xml:space="preserve">obras,  de</w:t>
      </w:r>
      <w:proofErr w:type="gramEnd"/>
      <w:r w:rsidRPr="00B77C9D">
        <w:rPr>
          <w:rFonts w:ascii="Arial" w:hAnsi="Arial" w:eastAsia="Times New Roman" w:cs="Arial"/>
          <w:sz w:val="22"/>
          <w:szCs w:val="22"/>
          <w:lang w:val="en-US" w:eastAsia="ja-JP"/>
        </w:rPr>
        <w:t xml:space="preserve"> consultorias e demais serviços. Em função do envolvimento direto com as diversas áreas da empresa e da relevância de seus processos no negócio desta, esse setor é alvo frequente de auditoria interna. Atende a um planejamento com cronograma de atividades mensais, trimestrais, </w:t>
      </w:r>
      <w:proofErr w:type="gramStart"/>
      <w:r w:rsidRPr="00B77C9D">
        <w:rPr>
          <w:rFonts w:ascii="Arial" w:hAnsi="Arial" w:eastAsia="Times New Roman" w:cs="Arial"/>
          <w:sz w:val="22"/>
          <w:szCs w:val="22"/>
          <w:lang w:val="en-US" w:eastAsia="ja-JP"/>
        </w:rPr>
        <w:t xml:space="preserve">semestrais  e</w:t>
      </w:r>
      <w:proofErr w:type="gramEnd"/>
      <w:r w:rsidRPr="00B77C9D">
        <w:rPr>
          <w:rFonts w:ascii="Arial" w:hAnsi="Arial" w:eastAsia="Times New Roman" w:cs="Arial"/>
          <w:sz w:val="22"/>
          <w:szCs w:val="22"/>
          <w:lang w:val="en-US" w:eastAsia="ja-JP"/>
        </w:rPr>
        <w:t xml:space="preserve"> anuais junto a  auditoria interna.  Cabe aos resultados do setor de suprimentos </w:t>
      </w:r>
      <w:proofErr w:type="gramStart"/>
      <w:r w:rsidRPr="00B77C9D">
        <w:rPr>
          <w:rFonts w:ascii="Arial" w:hAnsi="Arial" w:eastAsia="Times New Roman" w:cs="Arial"/>
          <w:sz w:val="22"/>
          <w:szCs w:val="22"/>
          <w:lang w:val="en-US" w:eastAsia="ja-JP"/>
        </w:rPr>
        <w:t xml:space="preserve">inclusive,  a</w:t>
      </w:r>
      <w:proofErr w:type="gramEnd"/>
      <w:r w:rsidRPr="00B77C9D">
        <w:rPr>
          <w:rFonts w:ascii="Arial" w:hAnsi="Arial" w:eastAsia="Times New Roman" w:cs="Arial"/>
          <w:sz w:val="22"/>
          <w:szCs w:val="22"/>
          <w:lang w:val="en-US" w:eastAsia="ja-JP"/>
        </w:rPr>
        <w:t xml:space="preserve"> manutenção de algumas das acreditações desta empresa. </w:t>
      </w:r>
    </w:p>
    <w:p w:rsidR="43A47653" w:rsidP="70668B5A" w:rsidRDefault="43A47653" w14:paraId="28608197" w14:textId="14871B6E">
      <w:pPr>
        <w:pStyle w:val="Normal"/>
        <w:spacing w:line="360" w:lineRule="auto"/>
        <w:ind w:right="-2" w:firstLine="709"/>
        <w:jc w:val="both"/>
        <w:rPr>
          <w:rFonts w:ascii="Arial" w:hAnsi="Arial" w:eastAsia="Times New Roman" w:cs="Arial"/>
          <w:sz w:val="22"/>
          <w:szCs w:val="22"/>
          <w:lang w:val="en-US" w:eastAsia="ja-JP"/>
          <w:rPrChange w:author="Rafael Lima" w:date="2017-09-08T12:03:41.6202909" w:id="221165583">
            <w:rPr/>
          </w:rPrChange>
        </w:rPr>
        <w:pPrChange w:author="Rafael Lima" w:date="2017-09-08T12:03:41.6202909" w:id="84353100">
          <w:pPr/>
        </w:pPrChange>
      </w:pPr>
    </w:p>
    <w:p w:rsidR="00B77C9D" w:rsidRDefault="00B77C9D" w14:paraId="67DAEA7C" w14:textId="77777777">
      <w:pPr>
        <w:tabs>
          <w:tab w:val="left" w:pos="709"/>
          <w:tab w:val="right" w:leader="dot" w:pos="8789"/>
        </w:tabs>
        <w:spacing w:line="360" w:lineRule="auto"/>
        <w:ind w:right="-2"/>
        <w:jc w:val="both"/>
        <w:rPr>
          <w:rFonts w:ascii="Arial" w:hAnsi="Arial" w:eastAsia="Times New Roman" w:cs="Arial"/>
          <w:sz w:val="22"/>
          <w:szCs w:val="22"/>
          <w:lang w:eastAsia="ja-JP"/>
        </w:rPr>
      </w:pPr>
    </w:p>
    <w:p w:rsidRPr="00705868" w:rsidR="00B77C9D" w:rsidRDefault="00B77C9D" w14:paraId="546272E8" w14:textId="77777777" w14:noSpellErr="1">
      <w:pPr>
        <w:pStyle w:val="Heading1"/>
        <w:spacing w:before="0" w:line="360" w:lineRule="auto"/>
        <w:jc w:val="both"/>
        <w:rPr>
          <w:rFonts w:ascii="Arial Narrow" w:hAnsi="Arial Narrow" w:cs="Arial"/>
          <w:sz w:val="28"/>
          <w:szCs w:val="28"/>
        </w:rPr>
      </w:pPr>
      <w:bookmarkStart w:name="_Toc484466146" w:id="9"/>
      <w:bookmarkStart w:name="_Toc484466277" w:id="10"/>
      <w:bookmarkStart w:name="_Toc357497469" w:id="11"/>
      <w:bookmarkStart w:name="_Toc484465495" w:id="12"/>
      <w:bookmarkStart w:name="_Toc328663138" w:id="13"/>
      <w:bookmarkStart w:name="_Toc328063938" w:id="14"/>
      <w:bookmarkStart w:name="_Toc317758004" w:id="15"/>
      <w:bookmarkStart w:name="_Toc487631665" w:id="16"/>
      <w:r w:rsidRPr="00705868">
        <w:rPr>
          <w:rFonts w:ascii="Arial Narrow" w:hAnsi="Arial Narrow" w:cs="Arial"/>
          <w:sz w:val="28"/>
          <w:szCs w:val="28"/>
        </w:rPr>
        <w:t>4. REVISÃO BIBLIO</w:t>
      </w:r>
      <w:bookmarkEnd w:id="9"/>
      <w:bookmarkEnd w:id="10"/>
      <w:bookmarkEnd w:id="16"/>
      <w:r w:rsidRPr="00705868">
        <w:rPr>
          <w:rFonts w:ascii="Arial Narrow" w:hAnsi="Arial Narrow" w:cs="Arial"/>
          <w:sz w:val="28"/>
          <w:szCs w:val="28"/>
        </w:rPr>
        <w:t>GRÁFICA</w:t>
      </w:r>
    </w:p>
    <w:p w:rsidR="00B77C9D" w:rsidRDefault="00D44B53" w14:paraId="5FDF22A5" w14:textId="77777777" w14:noSpellErr="1">
      <w:pPr>
        <w:pStyle w:val="Heading1"/>
        <w:spacing w:before="0" w:line="360" w:lineRule="auto"/>
        <w:jc w:val="both"/>
        <w:rPr>
          <w:rFonts w:ascii="Arial" w:hAnsi="Arial" w:cs="Arial"/>
          <w:b w:val="0"/>
          <w:bCs w:val="0"/>
          <w:sz w:val="22"/>
          <w:szCs w:val="22"/>
        </w:rPr>
      </w:pPr>
      <w:r>
        <w:rPr>
          <w:rFonts w:ascii="Arial" w:hAnsi="Arial" w:cs="Arial"/>
          <w:b w:val="0"/>
          <w:sz w:val="22"/>
          <w:szCs w:val="22"/>
        </w:rPr>
        <w:tab/>
      </w:r>
      <w:r>
        <w:rPr>
          <w:rFonts w:ascii="Arial" w:hAnsi="Arial" w:cs="Arial"/>
          <w:b w:val="0"/>
          <w:bCs w:val="0"/>
          <w:sz w:val="22"/>
          <w:szCs w:val="22"/>
        </w:rPr>
        <w:t>O material bibliográfico foi selecionado pelo tema chave que foi a auditoria, os livros utilizados para servirem de base para este trabalho encontra</w:t>
      </w:r>
      <w:r w:rsidR="00E02657">
        <w:rPr>
          <w:rFonts w:ascii="Arial" w:hAnsi="Arial" w:cs="Arial"/>
          <w:b w:val="0"/>
          <w:bCs w:val="0"/>
          <w:sz w:val="22"/>
          <w:szCs w:val="22"/>
        </w:rPr>
        <w:t>-se relacionados no item referências bibliogr</w:t>
      </w:r>
      <w:r w:rsidR="00C30B26">
        <w:rPr>
          <w:rFonts w:ascii="Arial" w:hAnsi="Arial" w:cs="Arial"/>
          <w:b w:val="0"/>
          <w:bCs w:val="0"/>
          <w:sz w:val="22"/>
          <w:szCs w:val="22"/>
        </w:rPr>
        <w:t xml:space="preserve">áficas.  Selecionados pelo </w:t>
      </w:r>
      <w:r w:rsidRPr="00C30B26" w:rsidR="00C30B26">
        <w:rPr>
          <w:rFonts w:ascii="Arial" w:hAnsi="Arial" w:cs="Arial"/>
          <w:b w:val="0"/>
          <w:bCs w:val="0"/>
          <w:sz w:val="22"/>
          <w:szCs w:val="22"/>
          <w:highlight w:val="yellow"/>
        </w:rPr>
        <w:t>autor</w:t>
      </w:r>
      <w:r w:rsidR="00E02657">
        <w:rPr>
          <w:rFonts w:ascii="Arial" w:hAnsi="Arial" w:cs="Arial"/>
          <w:b w:val="0"/>
          <w:bCs w:val="0"/>
          <w:sz w:val="22"/>
          <w:szCs w:val="22"/>
        </w:rPr>
        <w:t xml:space="preserve"> para extrair os conceitos de auditoria interna, de processos, de controles internos dentre outros citados neste trabalho, tais livros foram fundamentais para avaliar e comparar se a auditoria interna atuava de acordo com estes conceitos na empresa selecionada para a pesquisa. </w:t>
      </w:r>
    </w:p>
    <w:p w:rsidR="00E02657" w:rsidP="00E02657" w:rsidRDefault="00E02657" w14:paraId="0E40F128" w14:textId="77777777"/>
    <w:p w:rsidR="00E02657" w:rsidP="00E02657" w:rsidRDefault="00E02657" w14:paraId="6C703D82" w14:textId="77777777" w14:noSpellErr="1">
      <w:pPr>
        <w:spacing w:line="360" w:lineRule="auto"/>
        <w:jc w:val="both"/>
        <w:rPr>
          <w:rFonts w:ascii="Arial" w:hAnsi="Arial" w:cs="Arial"/>
          <w:sz w:val="22"/>
          <w:szCs w:val="22"/>
        </w:rPr>
      </w:pPr>
      <w:r>
        <w:rPr>
          <w:rFonts w:ascii="Arial" w:hAnsi="Arial" w:cs="Arial"/>
          <w:sz w:val="22"/>
          <w:szCs w:val="22"/>
        </w:rPr>
        <w:t xml:space="preserve">Com base nestas referências foram evidenciados os </w:t>
      </w:r>
      <w:r w:rsidRPr="00C30B26">
        <w:rPr>
          <w:rFonts w:ascii="Arial" w:hAnsi="Arial" w:cs="Arial"/>
          <w:sz w:val="22"/>
          <w:szCs w:val="22"/>
          <w:highlight w:val="red"/>
        </w:rPr>
        <w:t>pais</w:t>
      </w:r>
      <w:r>
        <w:rPr>
          <w:rFonts w:ascii="Arial" w:hAnsi="Arial" w:cs="Arial"/>
          <w:sz w:val="22"/>
          <w:szCs w:val="22"/>
        </w:rPr>
        <w:t xml:space="preserve"> da empresa e dos auditados, para atingirem o objetivo proposto que ao final seriam o resultado da investigação profunda se os auditados realizavam seu trabalho de forma a atender da melhor forma as normas da empresa. </w:t>
      </w:r>
    </w:p>
    <w:p w:rsidR="00E02657" w:rsidP="00E02657" w:rsidRDefault="00E02657" w14:paraId="28F483FD" w14:textId="77777777">
      <w:pPr>
        <w:spacing w:line="360" w:lineRule="auto"/>
        <w:jc w:val="both"/>
        <w:rPr>
          <w:rFonts w:ascii="Arial" w:hAnsi="Arial" w:cs="Arial"/>
          <w:sz w:val="22"/>
          <w:szCs w:val="22"/>
        </w:rPr>
      </w:pPr>
    </w:p>
    <w:p w:rsidR="00E02657" w:rsidP="00E02657" w:rsidRDefault="00E02657" w14:paraId="477839C8" w14:textId="77777777" w14:noSpellErr="1">
      <w:pPr>
        <w:spacing w:line="360" w:lineRule="auto"/>
        <w:jc w:val="both"/>
        <w:rPr>
          <w:rFonts w:ascii="Arial" w:hAnsi="Arial" w:cs="Arial"/>
          <w:sz w:val="22"/>
          <w:szCs w:val="22"/>
        </w:rPr>
      </w:pPr>
      <w:r>
        <w:rPr>
          <w:rFonts w:ascii="Arial" w:hAnsi="Arial" w:cs="Arial"/>
          <w:sz w:val="22"/>
          <w:szCs w:val="22"/>
        </w:rPr>
        <w:t xml:space="preserve">Considerando que a empresa de serviços médicos tem uma necessidade diferenciada do trabalho de auditoria interna e que tal demanda exige uma atuação </w:t>
      </w:r>
      <w:r w:rsidR="00700183">
        <w:rPr>
          <w:rFonts w:ascii="Arial" w:hAnsi="Arial" w:cs="Arial"/>
          <w:sz w:val="22"/>
          <w:szCs w:val="22"/>
        </w:rPr>
        <w:t>mais minuciosa por esta particularidade, buscou-se nos títulos escolhid</w:t>
      </w:r>
      <w:r w:rsidR="00C30B26">
        <w:rPr>
          <w:rFonts w:ascii="Arial" w:hAnsi="Arial" w:cs="Arial"/>
          <w:sz w:val="22"/>
          <w:szCs w:val="22"/>
        </w:rPr>
        <w:t>os entender as atividades, para</w:t>
      </w:r>
      <w:r w:rsidR="00700183">
        <w:rPr>
          <w:rFonts w:ascii="Arial" w:hAnsi="Arial" w:cs="Arial"/>
          <w:sz w:val="22"/>
          <w:szCs w:val="22"/>
        </w:rPr>
        <w:t xml:space="preserve"> ser possível categorizar como a frequência destas auditorias, o quão elas devem apontar ainda mais a necessidade de melhorias e redução de não conformidades, sobre a rotina dos auditados. </w:t>
      </w:r>
    </w:p>
    <w:p w:rsidR="00700183" w:rsidP="00E02657" w:rsidRDefault="00700183" w14:paraId="6A4D8253" w14:textId="77777777">
      <w:pPr>
        <w:spacing w:line="360" w:lineRule="auto"/>
        <w:jc w:val="both"/>
        <w:rPr>
          <w:rFonts w:ascii="Arial" w:hAnsi="Arial" w:cs="Arial"/>
          <w:sz w:val="22"/>
          <w:szCs w:val="22"/>
        </w:rPr>
      </w:pPr>
    </w:p>
    <w:p w:rsidRPr="00E02657" w:rsidR="00700183" w:rsidP="00E02657" w:rsidRDefault="00700183" w14:paraId="3A8D8DBC" w14:textId="77777777" w14:noSpellErr="1">
      <w:pPr>
        <w:spacing w:line="360" w:lineRule="auto"/>
        <w:jc w:val="both"/>
        <w:rPr>
          <w:rFonts w:ascii="Arial" w:hAnsi="Arial" w:cs="Arial"/>
          <w:sz w:val="22"/>
          <w:szCs w:val="22"/>
        </w:rPr>
      </w:pPr>
      <w:r>
        <w:rPr>
          <w:rFonts w:ascii="Arial" w:hAnsi="Arial" w:cs="Arial"/>
          <w:sz w:val="22"/>
          <w:szCs w:val="22"/>
        </w:rPr>
        <w:t>A visão destes em função deste contexto poderia ser extremamente positiva se e</w:t>
      </w:r>
      <w:r w:rsidR="00C30B26">
        <w:rPr>
          <w:rFonts w:ascii="Arial" w:hAnsi="Arial" w:cs="Arial"/>
          <w:sz w:val="22"/>
          <w:szCs w:val="22"/>
        </w:rPr>
        <w:t xml:space="preserve">ste trabalho fosse associado </w:t>
      </w:r>
      <w:r>
        <w:rPr>
          <w:rFonts w:ascii="Arial" w:hAnsi="Arial" w:cs="Arial"/>
          <w:sz w:val="22"/>
          <w:szCs w:val="22"/>
        </w:rPr>
        <w:t>a uma atuação da empr</w:t>
      </w:r>
      <w:r w:rsidR="00C30B26">
        <w:rPr>
          <w:rFonts w:ascii="Arial" w:hAnsi="Arial" w:cs="Arial"/>
          <w:sz w:val="22"/>
          <w:szCs w:val="22"/>
        </w:rPr>
        <w:t>esa que buscasse o envolvimento</w:t>
      </w:r>
      <w:r>
        <w:rPr>
          <w:rFonts w:ascii="Arial" w:hAnsi="Arial" w:cs="Arial"/>
          <w:sz w:val="22"/>
          <w:szCs w:val="22"/>
        </w:rPr>
        <w:t xml:space="preserve"> das equipes em busca do mesmo resultado, do entendimento destes sobre a necessidade de manutenção das acreditações e que a importância do trabalho das auditorias internas para tal manutenção. </w:t>
      </w:r>
      <w:r w:rsidRPr="00C30B26" w:rsidR="00C30B26">
        <w:rPr>
          <w:rFonts w:ascii="Arial" w:hAnsi="Arial" w:cs="Arial"/>
          <w:sz w:val="22"/>
          <w:szCs w:val="22"/>
          <w:highlight w:val="red"/>
        </w:rPr>
        <w:t>(FONTE)</w:t>
      </w:r>
    </w:p>
    <w:p w:rsidR="00E02657" w:rsidP="00E02657" w:rsidRDefault="00E02657" w14:paraId="63832822" w14:textId="77777777">
      <w:pPr>
        <w:spacing w:line="360" w:lineRule="auto"/>
      </w:pPr>
    </w:p>
    <w:p w:rsidRPr="00E02657" w:rsidR="00E02657" w:rsidP="00E02657" w:rsidRDefault="00E02657" w14:paraId="39A77B17" w14:textId="77777777"/>
    <w:p w:rsidRPr="00D44B53" w:rsidR="00D44B53" w:rsidP="00D44B53" w:rsidRDefault="00D44B53" w14:paraId="6929F9EB" w14:textId="77777777"/>
    <w:p w:rsidRPr="00705868" w:rsidR="00C65984" w:rsidRDefault="00B77C9D" w14:paraId="0A65A10A" w14:textId="77777777" w14:noSpellErr="1">
      <w:pPr>
        <w:pStyle w:val="Heading1"/>
        <w:spacing w:before="0" w:line="360" w:lineRule="auto"/>
        <w:jc w:val="both"/>
        <w:rPr>
          <w:rFonts w:ascii="Arial Narrow" w:hAnsi="Arial Narrow" w:cs="Arial"/>
          <w:sz w:val="28"/>
          <w:szCs w:val="28"/>
        </w:rPr>
      </w:pPr>
      <w:r w:rsidRPr="00705868">
        <w:rPr>
          <w:rFonts w:ascii="Arial Narrow" w:hAnsi="Arial Narrow" w:cs="Arial"/>
          <w:sz w:val="28"/>
          <w:szCs w:val="28"/>
        </w:rPr>
        <w:t>5. DESENVOLVIMENTO</w:t>
      </w:r>
      <w:r w:rsidRPr="00705868" w:rsidR="00C65984">
        <w:rPr>
          <w:rFonts w:ascii="Arial Narrow" w:hAnsi="Arial Narrow" w:cs="Arial"/>
          <w:sz w:val="28"/>
          <w:szCs w:val="28"/>
        </w:rPr>
        <w:t xml:space="preserve"> </w:t>
      </w:r>
    </w:p>
    <w:p w:rsidRPr="00B77C9D" w:rsidR="00C65984" w:rsidRDefault="00195521" w14:paraId="77DFA8FD" w14:textId="77777777" w14:noSpellErr="1">
      <w:pPr>
        <w:pStyle w:val="Heading2"/>
        <w:rPr>
          <w:rFonts w:ascii="Arial Narrow" w:hAnsi="Arial Narrow" w:cs="Arial"/>
          <w:sz w:val="24"/>
          <w:szCs w:val="24"/>
        </w:rPr>
      </w:pPr>
      <w:bookmarkStart w:name="_Toc484466147" w:id="17"/>
      <w:bookmarkStart w:name="_Toc484466278" w:id="18"/>
      <w:bookmarkStart w:name="_Toc487631666" w:id="19"/>
      <w:r>
        <w:rPr>
          <w:rFonts w:ascii="Arial Narrow" w:hAnsi="Arial Narrow" w:cs="Arial"/>
          <w:sz w:val="24"/>
          <w:szCs w:val="24"/>
        </w:rPr>
        <w:t>5</w:t>
      </w:r>
      <w:r w:rsidRPr="00B77C9D" w:rsidR="00C65984">
        <w:rPr>
          <w:rFonts w:ascii="Arial Narrow" w:hAnsi="Arial Narrow" w:cs="Arial"/>
          <w:sz w:val="24"/>
          <w:szCs w:val="24"/>
        </w:rPr>
        <w:t xml:space="preserve">.1 </w:t>
      </w:r>
      <w:bookmarkEnd w:id="11"/>
      <w:r w:rsidRPr="00B77C9D" w:rsidR="00C65984">
        <w:rPr>
          <w:rFonts w:ascii="Arial Narrow" w:hAnsi="Arial Narrow" w:cs="Arial"/>
          <w:sz w:val="24"/>
          <w:szCs w:val="24"/>
        </w:rPr>
        <w:t>Auditoria Interna e Externa</w:t>
      </w:r>
      <w:bookmarkEnd w:id="12"/>
      <w:bookmarkEnd w:id="17"/>
      <w:bookmarkEnd w:id="18"/>
      <w:bookmarkEnd w:id="19"/>
      <w:r w:rsidRPr="00B77C9D" w:rsidR="00C65984">
        <w:rPr>
          <w:rFonts w:ascii="Arial Narrow" w:hAnsi="Arial Narrow" w:cs="Arial"/>
          <w:sz w:val="24"/>
          <w:szCs w:val="24"/>
        </w:rPr>
        <w:t xml:space="preserve"> </w:t>
      </w:r>
    </w:p>
    <w:p w:rsidRPr="00B77C9D" w:rsidR="00C65984" w:rsidRDefault="00C65984" w14:paraId="5A62E021" w14:textId="77777777">
      <w:pPr>
        <w:spacing w:line="360" w:lineRule="auto"/>
        <w:rPr>
          <w:rFonts w:ascii="Arial Narrow" w:hAnsi="Arial Narrow" w:cs="Arial"/>
        </w:rPr>
      </w:pPr>
    </w:p>
    <w:p w:rsidRPr="00195521" w:rsidR="00C65984" w:rsidP="00705868" w:rsidRDefault="00C65984" w14:paraId="1E3D3353"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Tendo as empresas a necessidade de demonstrarem a seus investidores credibilidade para investirem, surge a necessidade dos trabalhos de auditores. As auditorias externas também conhecidas por auditorias independentes são compostas por profissionais não ligados as empresas e a auditoria interna por auditores que são </w:t>
      </w:r>
      <w:r w:rsidRPr="00C30B26" w:rsidR="00C30B26">
        <w:rPr>
          <w:rFonts w:ascii="Arial" w:hAnsi="Arial" w:cs="Arial"/>
          <w:sz w:val="22"/>
          <w:szCs w:val="22"/>
          <w:highlight w:val="yellow"/>
        </w:rPr>
        <w:t>empregados</w:t>
      </w:r>
      <w:r w:rsidRPr="00195521">
        <w:rPr>
          <w:rFonts w:ascii="Arial" w:hAnsi="Arial" w:cs="Arial"/>
          <w:sz w:val="22"/>
          <w:szCs w:val="22"/>
        </w:rPr>
        <w:t xml:space="preserve"> </w:t>
      </w:r>
      <w:r w:rsidR="00C30B26">
        <w:rPr>
          <w:rFonts w:ascii="Arial" w:hAnsi="Arial" w:cs="Arial"/>
          <w:sz w:val="22"/>
          <w:szCs w:val="22"/>
        </w:rPr>
        <w:t>d</w:t>
      </w:r>
      <w:r w:rsidRPr="00195521">
        <w:rPr>
          <w:rFonts w:ascii="Arial" w:hAnsi="Arial" w:cs="Arial"/>
          <w:sz w:val="22"/>
          <w:szCs w:val="22"/>
        </w:rPr>
        <w:t xml:space="preserve">estas.  </w:t>
      </w:r>
    </w:p>
    <w:p w:rsidRPr="00195521" w:rsidR="00C65984" w:rsidP="00FE0263" w:rsidRDefault="00C65984" w14:paraId="2CE6A8C2"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A auditoria interna su</w:t>
      </w:r>
      <w:r w:rsidR="00C30B26">
        <w:rPr>
          <w:rFonts w:ascii="Arial" w:hAnsi="Arial" w:cs="Arial"/>
          <w:sz w:val="22"/>
          <w:szCs w:val="22"/>
        </w:rPr>
        <w:t>rge, segundo Almeida (2012, p.5) “</w:t>
      </w:r>
      <w:r w:rsidRPr="00195521">
        <w:rPr>
          <w:rFonts w:ascii="Arial" w:hAnsi="Arial" w:cs="Arial"/>
          <w:sz w:val="22"/>
          <w:szCs w:val="22"/>
        </w:rPr>
        <w:t>da necessidade de dar maior ênfase às normas ou aos procedimentos internos, devido ao fato de que o administrador não poderia supervisionar pessoalmente todas as atividades”. Visando ganho com a implantação de processos e controles internos, as empresas devem se cercar de recursos para monitoramento destes. Neste sentido a auditoria interna deve atuar para que as regras estejam sendo cumpridas para atingir os resultados propostos pelas empresas de forma efetiva.</w:t>
      </w:r>
    </w:p>
    <w:p w:rsidRPr="00195521" w:rsidR="00C65984" w:rsidP="00FE0263" w:rsidRDefault="00C65984" w14:paraId="27E4D765"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A auditora externa por sua vez tem um caráter de certificar as informações contábeis e financeiras proporcionando credibilidade, objetivando que as empresas aumentem seu valor de mercado e captem investidores. As auditorias internas e externas se complementam:</w:t>
      </w:r>
    </w:p>
    <w:p w:rsidRPr="00195521" w:rsidR="00C65984" w:rsidRDefault="00C65984" w14:paraId="11280B05" w14:textId="77777777" w14:noSpellErr="1">
      <w:pPr>
        <w:ind w:left="2268"/>
        <w:jc w:val="both"/>
        <w:rPr>
          <w:rFonts w:ascii="Arial" w:hAnsi="Arial" w:cs="Arial"/>
          <w:sz w:val="20"/>
          <w:szCs w:val="20"/>
        </w:rPr>
      </w:pPr>
      <w:r w:rsidRPr="00195521">
        <w:rPr>
          <w:rFonts w:ascii="Arial" w:hAnsi="Arial" w:cs="Arial"/>
          <w:sz w:val="20"/>
          <w:szCs w:val="20"/>
        </w:rPr>
        <w:t>Entretanto o auditor externo passava um período de tempo muito curto na empresa e seu trabalho estava totalmente direcionado para o exame das demonstrações contábeis. Para atender à Administração da empresa, seria necessária uma auditoria periódica, com maior grau de profundidade, visando também as outras áreas não relacionadas com contabilidade (sistema de controle de qualidade, administração de pessoal etc.). (ALMEIDA, 2012, p.5)</w:t>
      </w:r>
    </w:p>
    <w:p w:rsidRPr="00195521" w:rsidR="00C65984" w:rsidRDefault="00C65984" w14:paraId="483B83AD" w14:textId="77777777">
      <w:pPr>
        <w:spacing w:line="360" w:lineRule="auto"/>
        <w:jc w:val="both"/>
        <w:rPr>
          <w:rFonts w:ascii="Arial" w:hAnsi="Arial" w:cs="Arial"/>
          <w:sz w:val="22"/>
          <w:szCs w:val="22"/>
        </w:rPr>
      </w:pPr>
    </w:p>
    <w:p w:rsidRPr="00195521" w:rsidR="00C65984" w:rsidP="00FE0263" w:rsidRDefault="00C65984" w14:paraId="2E375AEA"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A Auditoria é importante para todas as corporações, resultam em crescimento, melhorias, organização, redução de custos e vantagens competitivas no mercado. </w:t>
      </w:r>
    </w:p>
    <w:p w:rsidRPr="00195521" w:rsidR="00C65984" w:rsidRDefault="00195521" w14:paraId="1CA79F66" w14:textId="77777777">
      <w:pPr>
        <w:pStyle w:val="Heading2"/>
        <w:rPr>
          <w:rFonts w:ascii="Arial Narrow" w:hAnsi="Arial Narrow" w:cs="Arial"/>
          <w:sz w:val="24"/>
          <w:szCs w:val="24"/>
        </w:rPr>
      </w:pPr>
      <w:bookmarkStart w:name="_Toc352826248" w:id="20"/>
      <w:bookmarkStart w:name="_Toc357497470" w:id="21"/>
      <w:bookmarkStart w:name="_Toc484465496" w:id="22"/>
      <w:bookmarkStart w:name="_Toc484466148" w:id="23"/>
      <w:bookmarkStart w:name="_Toc484466279" w:id="24"/>
      <w:bookmarkStart w:name="_Toc487631667" w:id="25"/>
      <w:r w:rsidRPr="00195521">
        <w:rPr>
          <w:rFonts w:ascii="Arial Narrow" w:hAnsi="Arial Narrow" w:cs="Arial"/>
          <w:sz w:val="24"/>
          <w:szCs w:val="24"/>
        </w:rPr>
        <w:t>5</w:t>
      </w:r>
      <w:r w:rsidRPr="00195521" w:rsidR="00C65984">
        <w:rPr>
          <w:rFonts w:ascii="Arial Narrow" w:hAnsi="Arial Narrow" w:cs="Arial"/>
          <w:sz w:val="24"/>
          <w:szCs w:val="24"/>
        </w:rPr>
        <w:t>.2</w:t>
      </w:r>
      <w:bookmarkEnd w:id="20"/>
      <w:bookmarkEnd w:id="21"/>
      <w:r w:rsidRPr="00195521" w:rsidR="00C65984">
        <w:rPr>
          <w:rFonts w:ascii="Arial Narrow" w:hAnsi="Arial Narrow" w:cs="Arial"/>
          <w:sz w:val="24"/>
          <w:szCs w:val="24"/>
        </w:rPr>
        <w:t xml:space="preserve"> Auditoria de </w:t>
      </w:r>
      <w:proofErr w:type="spellStart"/>
      <w:r w:rsidRPr="00195521" w:rsidR="00C65984">
        <w:rPr>
          <w:rFonts w:ascii="Arial Narrow" w:hAnsi="Arial Narrow" w:cs="Arial"/>
          <w:sz w:val="24"/>
          <w:szCs w:val="24"/>
        </w:rPr>
        <w:t xml:space="preserve">Processos</w:t>
      </w:r>
      <w:proofErr w:type="spellEnd"/>
      <w:bookmarkEnd w:id="22"/>
      <w:bookmarkEnd w:id="23"/>
      <w:bookmarkEnd w:id="24"/>
      <w:bookmarkEnd w:id="25"/>
    </w:p>
    <w:p w:rsidRPr="00195521" w:rsidR="00C65984" w:rsidRDefault="00C65984" w14:paraId="659ABE1B" w14:textId="77777777">
      <w:pPr>
        <w:spacing w:line="360" w:lineRule="auto"/>
        <w:jc w:val="both"/>
        <w:rPr>
          <w:rFonts w:ascii="Arial" w:hAnsi="Arial" w:cs="Arial"/>
          <w:sz w:val="22"/>
          <w:szCs w:val="22"/>
        </w:rPr>
      </w:pPr>
    </w:p>
    <w:p w:rsidRPr="00195521" w:rsidR="00C65984" w:rsidP="00705868" w:rsidRDefault="00C65984" w14:paraId="7C7BF888" w14:textId="77777777" w14:noSpellErr="1">
      <w:pPr>
        <w:spacing w:line="360" w:lineRule="auto"/>
        <w:ind w:firstLine="709"/>
        <w:jc w:val="both"/>
        <w:textAlignment w:val="baseline"/>
        <w:rPr>
          <w:rFonts w:ascii="Arial" w:hAnsi="Arial" w:eastAsia="Times New Roman" w:cs="Arial"/>
          <w:color w:val="000000"/>
          <w:sz w:val="22"/>
          <w:szCs w:val="22"/>
        </w:rPr>
      </w:pPr>
      <w:r w:rsidRPr="00195521">
        <w:rPr>
          <w:rFonts w:ascii="Arial" w:hAnsi="Arial" w:eastAsia="Times New Roman" w:cs="Arial"/>
          <w:color w:val="000000"/>
          <w:sz w:val="22"/>
          <w:szCs w:val="22"/>
        </w:rPr>
        <w:t xml:space="preserve">A auditoria pode tornar mais eficaz as gestões de processos e de controles internos.  Realizar essa gestão associada ao trabalho de auditoria apontando desvios e pontos que precisam ser melhorados e propondo implantação de procedimentos pode ser a chave para se atingir as metas da empresa. </w:t>
      </w:r>
    </w:p>
    <w:p w:rsidRPr="00195521" w:rsidR="00C65984" w:rsidP="00FE0263" w:rsidRDefault="00C65984" w14:paraId="3AFA7ABC" w14:textId="77777777" w14:noSpellErr="1">
      <w:pPr>
        <w:spacing w:line="360" w:lineRule="auto"/>
        <w:ind w:firstLine="709"/>
        <w:jc w:val="both"/>
        <w:textAlignment w:val="baseline"/>
        <w:rPr>
          <w:rFonts w:ascii="Arial" w:hAnsi="Arial" w:eastAsia="Times New Roman" w:cs="Arial"/>
          <w:color w:val="000000"/>
          <w:sz w:val="22"/>
          <w:szCs w:val="22"/>
        </w:rPr>
      </w:pPr>
      <w:r w:rsidRPr="00195521">
        <w:rPr>
          <w:rFonts w:ascii="Arial" w:hAnsi="Arial" w:eastAsia="Times New Roman" w:cs="Arial"/>
          <w:color w:val="000000"/>
          <w:sz w:val="22"/>
          <w:szCs w:val="22"/>
        </w:rPr>
        <w:t xml:space="preserve">Segundo Dias, (2011) os principais objetivos da auditoria de processos é a avaliação dos sistemas de controle envolvidos, verificação dos procedimentos e das normas alocados no processo, desempenho operacional e eficácia obtida por suas áreas produtivas e planos de metas, macro objetivos e políticas definidas pela organização, dando apoio às áreas operacionais para atenderem as expectativas da empresa. Pode-se incluir também, </w:t>
      </w:r>
      <w:r w:rsidRPr="00195521">
        <w:rPr>
          <w:rFonts w:ascii="Arial" w:hAnsi="Arial" w:cs="Arial"/>
          <w:color w:val="000000"/>
          <w:sz w:val="22"/>
          <w:szCs w:val="22"/>
        </w:rPr>
        <w:t>que esta ferramenta é utilizada na verificação diária da necessidade do realinhamento de normas.</w:t>
      </w:r>
    </w:p>
    <w:p w:rsidRPr="00195521" w:rsidR="00C65984" w:rsidP="00FE0263" w:rsidRDefault="00C65984" w14:paraId="3643458E" w14:textId="77777777" w14:noSpellErr="1">
      <w:pPr>
        <w:spacing w:line="360" w:lineRule="auto"/>
        <w:ind w:firstLine="709"/>
        <w:jc w:val="both"/>
        <w:rPr>
          <w:rFonts w:ascii="Arial" w:hAnsi="Arial" w:cs="Arial"/>
          <w:sz w:val="22"/>
          <w:szCs w:val="22"/>
        </w:rPr>
      </w:pPr>
      <w:r w:rsidRPr="00195521">
        <w:rPr>
          <w:rFonts w:ascii="Arial" w:hAnsi="Arial" w:eastAsia="Times New Roman" w:cs="Arial"/>
          <w:color w:val="000000"/>
          <w:sz w:val="22"/>
          <w:szCs w:val="22"/>
        </w:rPr>
        <w:t>A Auditoria de Processos é definida como</w:t>
      </w:r>
      <w:r w:rsidRPr="00195521">
        <w:rPr>
          <w:rFonts w:ascii="Arial" w:hAnsi="Arial" w:cs="Arial"/>
          <w:sz w:val="22"/>
          <w:szCs w:val="22"/>
        </w:rPr>
        <w:t>:</w:t>
      </w:r>
    </w:p>
    <w:p w:rsidRPr="00195521" w:rsidR="00C65984" w:rsidRDefault="00C65984" w14:paraId="4DD02875" w14:textId="77777777" w14:noSpellErr="1">
      <w:pPr>
        <w:ind w:left="2268"/>
        <w:jc w:val="both"/>
        <w:rPr>
          <w:rFonts w:ascii="Arial" w:hAnsi="Arial" w:cs="Arial"/>
          <w:sz w:val="20"/>
          <w:szCs w:val="20"/>
        </w:rPr>
      </w:pPr>
      <w:r w:rsidRPr="00195521">
        <w:rPr>
          <w:rFonts w:ascii="Arial" w:hAnsi="Arial" w:cs="Arial"/>
          <w:sz w:val="20"/>
          <w:szCs w:val="20"/>
        </w:rPr>
        <w:t>Uma atividade de avaliação independente de assessoramento à alta gestão da empresa, que visa à avaliação dos sistemas de controle envolvidos e verificação dos procedimentos e das normas alocados no desenvolvimento do negócio exercido, atentando para o desempenho operacional e para a eficácia obtida por suas áreas produtivas, considerando planos de metas, macro objetivos e políticas definidas pela organização. (DIAS, 2011, p. 1)</w:t>
      </w:r>
    </w:p>
    <w:p w:rsidRPr="00B77C9D" w:rsidR="00C65984" w:rsidRDefault="00C65984" w14:paraId="45AD0278" w14:textId="77777777">
      <w:pPr>
        <w:spacing w:line="360" w:lineRule="auto"/>
        <w:ind w:left="2268"/>
        <w:jc w:val="both"/>
        <w:rPr>
          <w:rFonts w:ascii="Arial Narrow" w:hAnsi="Arial Narrow" w:cs="Arial"/>
        </w:rPr>
      </w:pPr>
    </w:p>
    <w:p w:rsidRPr="00195521" w:rsidR="00C65984" w:rsidP="00FE0263" w:rsidRDefault="00C65984" w14:paraId="19449A00"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Pode-se notar que a auditoria de processos tem um papel essencial para fazer com que os mesmos sejam realizados dentro das normas definidas por uma organização. A necessidade de resultados impõe crescentes exigências e desafios para que as empresas se mantenham bem posicionadas no mercado, e devem ser levadas em conta pelos profissionais internos e externos contratados para estes objetivos. Neste contexto a empresa deixa claro a relevância da participação e contribuição de todos os colaboradores para os resultados, conforme cita Dias (2011, p. 12).</w:t>
      </w:r>
    </w:p>
    <w:p w:rsidRPr="00195521" w:rsidR="00C65984" w:rsidP="00FE0263" w:rsidRDefault="00C65984" w14:paraId="77D4B4C2"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Para os resultados de uma auditoria de processos serem alcançados afirma Dias (2011, p. 8) que “deverão ser definidos os procedimentos de auditoria ideais para a verificação do processo de comprovação das possíveis melhorias identificadas na análise de processo”.  As empresas possuem um papel fundamental para que os objetivos das auditorias de processos sejam alcançados, fornecendo </w:t>
      </w:r>
      <w:proofErr w:type="gramStart"/>
      <w:r w:rsidRPr="00195521">
        <w:rPr>
          <w:rFonts w:ascii="Arial" w:hAnsi="Arial" w:cs="Arial"/>
          <w:sz w:val="22"/>
          <w:szCs w:val="22"/>
        </w:rPr>
        <w:t>as estas conhecimento</w:t>
      </w:r>
      <w:proofErr w:type="gramEnd"/>
      <w:r w:rsidRPr="00195521">
        <w:rPr>
          <w:rFonts w:ascii="Arial" w:hAnsi="Arial" w:cs="Arial"/>
          <w:sz w:val="22"/>
          <w:szCs w:val="22"/>
        </w:rPr>
        <w:t xml:space="preserve"> sobre os processos, seus objetivos, a relação com outros processos.</w:t>
      </w:r>
    </w:p>
    <w:p w:rsidRPr="00B77C9D" w:rsidR="00C65984" w:rsidRDefault="00195521" w14:paraId="3627709C" w14:textId="77777777" w14:noSpellErr="1">
      <w:pPr>
        <w:pStyle w:val="Heading2"/>
        <w:rPr>
          <w:rFonts w:ascii="Arial Narrow" w:hAnsi="Arial Narrow" w:cs="Arial"/>
          <w:sz w:val="24"/>
          <w:szCs w:val="24"/>
        </w:rPr>
      </w:pPr>
      <w:bookmarkStart w:name="_Toc352826249" w:id="26"/>
      <w:bookmarkStart w:name="_Toc357497471" w:id="27"/>
      <w:bookmarkStart w:name="_Toc484465497" w:id="28"/>
      <w:bookmarkStart w:name="_Toc484466149" w:id="29"/>
      <w:bookmarkStart w:name="_Toc484466280" w:id="30"/>
      <w:bookmarkStart w:name="_Toc487631668" w:id="31"/>
      <w:r>
        <w:rPr>
          <w:rFonts w:ascii="Arial Narrow" w:hAnsi="Arial Narrow" w:cs="Arial"/>
          <w:sz w:val="24"/>
          <w:szCs w:val="24"/>
        </w:rPr>
        <w:t>5</w:t>
      </w:r>
      <w:r w:rsidRPr="00B77C9D" w:rsidR="00C65984">
        <w:rPr>
          <w:rFonts w:ascii="Arial Narrow" w:hAnsi="Arial Narrow" w:cs="Arial"/>
          <w:sz w:val="24"/>
          <w:szCs w:val="24"/>
        </w:rPr>
        <w:t>.3</w:t>
      </w:r>
      <w:r w:rsidRPr="00B77C9D" w:rsidR="00C65984">
        <w:rPr>
          <w:rFonts w:ascii="Arial Narrow" w:hAnsi="Arial Narrow" w:cs="Arial"/>
          <w:sz w:val="24"/>
          <w:szCs w:val="24"/>
        </w:rPr>
        <w:tab/>
      </w:r>
      <w:r w:rsidRPr="00B77C9D" w:rsidR="00C65984">
        <w:rPr>
          <w:rFonts w:ascii="Arial Narrow" w:hAnsi="Arial Narrow" w:cs="Arial"/>
          <w:sz w:val="24"/>
          <w:szCs w:val="24"/>
        </w:rPr>
        <w:t xml:space="preserve"> </w:t>
      </w:r>
      <w:bookmarkEnd w:id="26"/>
      <w:bookmarkEnd w:id="27"/>
      <w:r w:rsidRPr="00B77C9D" w:rsidR="00C65984">
        <w:rPr>
          <w:rFonts w:ascii="Arial Narrow" w:hAnsi="Arial Narrow" w:cs="Arial"/>
          <w:sz w:val="24"/>
          <w:szCs w:val="24"/>
        </w:rPr>
        <w:t>Controles Internos</w:t>
      </w:r>
      <w:bookmarkEnd w:id="28"/>
      <w:bookmarkEnd w:id="29"/>
      <w:bookmarkEnd w:id="30"/>
      <w:bookmarkEnd w:id="31"/>
    </w:p>
    <w:p w:rsidRPr="00B77C9D" w:rsidR="00C65984" w:rsidRDefault="00C65984" w14:paraId="2217ED83" w14:textId="77777777">
      <w:pPr>
        <w:spacing w:line="360" w:lineRule="auto"/>
        <w:jc w:val="both"/>
        <w:rPr>
          <w:rFonts w:ascii="Arial Narrow" w:hAnsi="Arial Narrow" w:cs="Arial"/>
        </w:rPr>
      </w:pPr>
    </w:p>
    <w:p w:rsidRPr="00195521" w:rsidR="00C65984" w:rsidP="00705868" w:rsidRDefault="00C65984" w14:paraId="0AFF7018"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As organizações são impulsionadas a acompanhar o crescimento global, no que tange a administração, a inovação de seus processos, ao melhoramento de seus produtos e serviços oferecidos. E, portanto, a cadeia de suprimentos está neste contexto. </w:t>
      </w:r>
    </w:p>
    <w:p w:rsidRPr="00195521" w:rsidR="00C65984" w:rsidRDefault="00C65984" w14:paraId="047BF05C" w14:textId="77777777">
      <w:pPr>
        <w:spacing w:line="360" w:lineRule="auto"/>
        <w:jc w:val="both"/>
        <w:rPr>
          <w:rFonts w:ascii="Arial" w:hAnsi="Arial" w:cs="Arial"/>
          <w:sz w:val="22"/>
          <w:szCs w:val="22"/>
        </w:rPr>
      </w:pPr>
    </w:p>
    <w:p w:rsidRPr="00195521" w:rsidR="00C65984" w:rsidP="00FE0263" w:rsidRDefault="00C65984" w14:paraId="21C0B046"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Detectar problemas com antecedência nas empresas é minimizar riscos, evitar que as ações corretivas sejam reativas e não preventivas, considerando que algumas vezes o tempo não conta a favor das empresas. </w:t>
      </w:r>
    </w:p>
    <w:p w:rsidRPr="00195521" w:rsidR="00C65984" w:rsidP="00FE0263" w:rsidRDefault="00C65984" w14:paraId="78371F67"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Vejamos a ideia principal de Controle Interno: </w:t>
      </w:r>
    </w:p>
    <w:p w:rsidRPr="00195521" w:rsidR="00C65984" w:rsidRDefault="00C65984" w14:paraId="75BCB889" w14:textId="77777777" w14:noSpellErr="1">
      <w:pPr>
        <w:ind w:left="2268"/>
        <w:jc w:val="both"/>
        <w:rPr>
          <w:rFonts w:ascii="Arial" w:hAnsi="Arial" w:cs="Arial"/>
          <w:sz w:val="20"/>
          <w:szCs w:val="20"/>
        </w:rPr>
      </w:pPr>
      <w:r w:rsidRPr="00195521">
        <w:rPr>
          <w:rFonts w:ascii="Arial" w:hAnsi="Arial" w:cs="Arial"/>
          <w:sz w:val="20"/>
          <w:szCs w:val="20"/>
        </w:rPr>
        <w:t>Controle Interno compreende o plano de organização e todos os métodos e medidas adotados numa empresa para proteger seu ativo, verificar a exatidão e a fidedignidade de seus dados contábeis, incrementar a eficiência operacional e promover a obediência às diretrizes administrativas estabelecidas”. (DIAS, 2011, p. 2)</w:t>
      </w:r>
    </w:p>
    <w:p w:rsidR="00FE0263" w:rsidRDefault="00FE0263" w14:paraId="6400655D" w14:textId="77777777">
      <w:pPr>
        <w:spacing w:line="360" w:lineRule="auto"/>
        <w:jc w:val="both"/>
        <w:rPr>
          <w:rFonts w:ascii="Arial" w:hAnsi="Arial" w:cs="Arial"/>
          <w:sz w:val="22"/>
          <w:szCs w:val="22"/>
        </w:rPr>
      </w:pPr>
    </w:p>
    <w:p w:rsidRPr="00195521" w:rsidR="00C65984" w:rsidP="00FE0263" w:rsidRDefault="00C65984" w14:paraId="7E3D9BE4"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Como a empresa é atingida diretamente pelo crescimento global e a globalização, a busca pela excelência que deve ser contínua. Afirma Dias (2011, p. 2) que “nos dias atuais, fica cada vez mais caracterizado que os controles precisam atuar com uma finalidade preventiva”. A empresa, porém, deve ter imbuído em seu dia a dia ações que lhe cabem para alcançar resultados com a:</w:t>
      </w:r>
    </w:p>
    <w:p w:rsidRPr="00195521" w:rsidR="00C65984" w:rsidRDefault="00C65984" w14:paraId="1C926461" w14:textId="77777777" w14:noSpellErr="1">
      <w:pPr>
        <w:ind w:left="2268"/>
        <w:jc w:val="both"/>
        <w:rPr>
          <w:rFonts w:ascii="Arial" w:hAnsi="Arial" w:cs="Arial"/>
          <w:sz w:val="20"/>
          <w:szCs w:val="20"/>
        </w:rPr>
      </w:pPr>
      <w:r w:rsidRPr="00195521">
        <w:rPr>
          <w:rFonts w:ascii="Arial" w:hAnsi="Arial" w:cs="Arial"/>
          <w:sz w:val="20"/>
          <w:szCs w:val="20"/>
        </w:rPr>
        <w:t>A normatização dos procedimentos adotados pela empresa é uma ferramenta importante não apenas para a execução de uma Auditoria de Processo, uma vez que se torna um fator imprescindível a disseminação da filosofia de processo por seus colaboradores. A partir do momento em que a empresa documente seus processos, divulgue e treine seus colaboradores na execução dos procedimentos envolvidos, é também disseminada a importância de cada participação em relação aos objetivos e resultados esperados. (DIAS, 2011, p. 11)</w:t>
      </w:r>
    </w:p>
    <w:p w:rsidRPr="00B77C9D" w:rsidR="00C65984" w:rsidRDefault="00195521" w14:paraId="37219C1B" w14:textId="77777777">
      <w:pPr>
        <w:pStyle w:val="Heading2"/>
        <w:rPr>
          <w:rFonts w:ascii="Arial Narrow" w:hAnsi="Arial Narrow" w:cs="Arial"/>
          <w:sz w:val="24"/>
          <w:szCs w:val="24"/>
        </w:rPr>
      </w:pPr>
      <w:bookmarkStart w:name="_Toc484466150" w:id="32"/>
      <w:bookmarkStart w:name="_Toc484466281" w:id="33"/>
      <w:bookmarkStart w:name="_Toc484465498" w:id="34"/>
      <w:bookmarkStart w:name="_Toc357497472" w:id="35"/>
      <w:bookmarkStart w:name="_Toc352826250" w:id="36"/>
      <w:bookmarkStart w:name="_Toc487631669" w:id="37"/>
      <w:r>
        <w:rPr>
          <w:rFonts w:ascii="Arial Narrow" w:hAnsi="Arial Narrow" w:cs="Arial"/>
          <w:sz w:val="24"/>
          <w:szCs w:val="24"/>
        </w:rPr>
        <w:t>5</w:t>
      </w:r>
      <w:r w:rsidRPr="00B77C9D" w:rsidR="00C65984">
        <w:rPr>
          <w:rFonts w:ascii="Arial Narrow" w:hAnsi="Arial Narrow" w:cs="Arial"/>
          <w:sz w:val="24"/>
          <w:szCs w:val="24"/>
        </w:rPr>
        <w:t>.4</w:t>
      </w:r>
      <w:r w:rsidRPr="00B77C9D" w:rsidR="00C65984">
        <w:rPr>
          <w:rFonts w:ascii="Arial Narrow" w:hAnsi="Arial Narrow" w:cs="Arial"/>
          <w:sz w:val="24"/>
          <w:szCs w:val="24"/>
        </w:rPr>
        <w:tab/>
      </w:r>
      <w:bookmarkEnd w:id="35"/>
      <w:bookmarkEnd w:id="36"/>
      <w:r w:rsidRPr="00B77C9D" w:rsidR="00C65984">
        <w:rPr>
          <w:rFonts w:ascii="Arial Narrow" w:hAnsi="Arial Narrow" w:cs="Arial"/>
          <w:sz w:val="24"/>
          <w:szCs w:val="24"/>
        </w:rPr>
        <w:t xml:space="preserve">Auditoria de </w:t>
      </w:r>
      <w:proofErr w:type="spellStart"/>
      <w:r w:rsidRPr="00B77C9D" w:rsidR="00C65984">
        <w:rPr>
          <w:rFonts w:ascii="Arial Narrow" w:hAnsi="Arial Narrow" w:cs="Arial"/>
          <w:sz w:val="24"/>
          <w:szCs w:val="24"/>
        </w:rPr>
        <w:t>Processos</w:t>
      </w:r>
      <w:proofErr w:type="spellEnd"/>
      <w:r w:rsidRPr="00B77C9D" w:rsidR="00C65984">
        <w:rPr>
          <w:rFonts w:ascii="Arial Narrow" w:hAnsi="Arial Narrow" w:cs="Arial"/>
          <w:sz w:val="24"/>
          <w:szCs w:val="24"/>
        </w:rPr>
        <w:t xml:space="preserve"> e Controles Internos</w:t>
      </w:r>
      <w:bookmarkEnd w:id="32"/>
      <w:bookmarkEnd w:id="33"/>
      <w:bookmarkEnd w:id="34"/>
      <w:bookmarkEnd w:id="37"/>
    </w:p>
    <w:p w:rsidRPr="00B77C9D" w:rsidR="00C65984" w:rsidRDefault="00C65984" w14:paraId="1F6E7A7F" w14:textId="77777777">
      <w:pPr>
        <w:spacing w:line="360" w:lineRule="auto"/>
        <w:rPr>
          <w:rFonts w:ascii="Arial Narrow" w:hAnsi="Arial Narrow" w:cs="Arial"/>
        </w:rPr>
      </w:pPr>
    </w:p>
    <w:p w:rsidRPr="00195521" w:rsidR="00C65984" w:rsidP="70668B5A" w:rsidRDefault="00C65984" w14:paraId="6C5E26F0" w14:textId="77777777" w14:noSpellErr="1">
      <w:pPr>
        <w:spacing w:line="360" w:lineRule="auto"/>
        <w:ind w:firstLine="709"/>
        <w:jc w:val="both"/>
        <w:rPr>
          <w:rFonts w:ascii="Arial" w:hAnsi="Arial" w:eastAsia="Times New Roman" w:cs="Arial"/>
          <w:kern w:val="32"/>
          <w:sz w:val="22"/>
          <w:szCs w:val="22"/>
          <w:rPrChange w:author="Rafael Lima" w:date="2017-09-08T12:03:41.6202909" w:id="1611283963">
            <w:rPr/>
          </w:rPrChange>
        </w:rPr>
        <w:pPrChange w:author="Rafael Lima" w:date="2017-09-08T12:03:41.6202909" w:id="202831603">
          <w:pPr>
            <w:ind w:firstLine="709"/>
            <w:jc w:val="both"/>
          </w:pPr>
        </w:pPrChange>
      </w:pPr>
      <w:r w:rsidRPr="70668B5A">
        <w:rPr>
          <w:rFonts w:ascii="Arial" w:hAnsi="Arial" w:eastAsia="Times New Roman" w:cs="Arial"/>
          <w:kern w:val="32"/>
          <w:sz w:val="22"/>
          <w:szCs w:val="22"/>
          <w:rPrChange w:author="Rafael Lima" w:date="2017-09-08T12:03:41.6202909" w:id="994779076">
            <w:rPr>
              <w:rFonts w:ascii="Arial" w:hAnsi="Arial" w:eastAsia="Times New Roman" w:cs="Arial"/>
              <w:bCs/>
              <w:kern w:val="32"/>
              <w:sz w:val="22"/>
              <w:szCs w:val="22"/>
            </w:rPr>
          </w:rPrChange>
        </w:rPr>
        <w:t xml:space="preserve">As empresas devem segregar a função dos Auditores Internos, desvinculando destes a responsabilidade de apoiarem a construção e reconstrução de processos, permitindo apenas tornar totalmente conhecido por estes todos os processos, para que identifiquem as inconsistências. Conforme Dias, (2011, p. 12) “Sob esse enfoque, o auditor concentra seus esforços para identificar problemas e apontar sugestões para correção”.  </w:t>
      </w:r>
    </w:p>
    <w:p w:rsidRPr="00195521" w:rsidR="00C65984" w:rsidP="70668B5A" w:rsidRDefault="00C65984" w14:paraId="7308A5FE" w14:textId="77777777">
      <w:pPr>
        <w:spacing w:line="360" w:lineRule="auto"/>
        <w:ind w:firstLine="709"/>
        <w:jc w:val="both"/>
        <w:rPr>
          <w:rFonts w:ascii="Arial" w:hAnsi="Arial" w:eastAsia="Times New Roman" w:cs="Arial"/>
          <w:kern w:val="32"/>
          <w:sz w:val="22"/>
          <w:szCs w:val="22"/>
          <w:rPrChange w:author="Rafael Lima" w:date="2017-09-08T12:03:41.6202909" w:id="1971854226">
            <w:rPr/>
          </w:rPrChange>
        </w:rPr>
        <w:pPrChange w:author="Rafael Lima" w:date="2017-09-08T12:03:41.6202909" w:id="418783075">
          <w:pPr>
            <w:ind w:firstLine="709"/>
            <w:jc w:val="both"/>
          </w:pPr>
        </w:pPrChange>
      </w:pPr>
      <w:r w:rsidRPr="70668B5A">
        <w:rPr>
          <w:rFonts w:ascii="Arial" w:hAnsi="Arial" w:eastAsia="Times New Roman" w:cs="Arial"/>
          <w:kern w:val="32"/>
          <w:sz w:val="22"/>
          <w:szCs w:val="22"/>
          <w:rPrChange w:author="Rafael Lima" w:date="2017-09-08T12:03:41.6202909" w:id="2017043399">
            <w:rPr>
              <w:rFonts w:ascii="Arial" w:hAnsi="Arial" w:eastAsia="Times New Roman" w:cs="Arial"/>
              <w:bCs/>
              <w:kern w:val="32"/>
              <w:sz w:val="22"/>
              <w:szCs w:val="22"/>
            </w:rPr>
          </w:rPrChange>
        </w:rPr>
        <w:t xml:space="preserve">No que tange a implantação dos processos e de controles internos, as empresas não devem atribuir as Auditorias a responsabilidade pela metodologia, que deve ser determinada pela alta Direção da empresa em conjunto com seus setores de Administração, Contabilidade, Qualidade, Processos e outros setores cabíveis do ponto de vista de cada corporação. As diretrizes de “Como Fazer” para </w:t>
      </w:r>
      <w:proofErr w:type="spellStart"/>
      <w:r w:rsidRPr="70668B5A">
        <w:rPr>
          <w:rFonts w:ascii="Arial" w:hAnsi="Arial" w:eastAsia="Times New Roman" w:cs="Arial"/>
          <w:kern w:val="32"/>
          <w:sz w:val="22"/>
          <w:szCs w:val="22"/>
          <w:rPrChange w:author="Rafael Lima" w:date="2017-09-08T12:03:41.6202909" w:id="472255141">
            <w:rPr>
              <w:rFonts w:ascii="Arial" w:hAnsi="Arial" w:eastAsia="Times New Roman" w:cs="Arial"/>
              <w:bCs/>
              <w:kern w:val="32"/>
              <w:sz w:val="22"/>
              <w:szCs w:val="22"/>
            </w:rPr>
          </w:rPrChange>
        </w:rPr>
        <w:t>ue</w:t>
      </w:r>
      <w:proofErr w:type="spellEnd"/>
      <w:r w:rsidRPr="70668B5A">
        <w:rPr>
          <w:rFonts w:ascii="Arial" w:hAnsi="Arial" w:eastAsia="Times New Roman" w:cs="Arial"/>
          <w:kern w:val="32"/>
          <w:sz w:val="22"/>
          <w:szCs w:val="22"/>
          <w:rPrChange w:author="Rafael Lima" w:date="2017-09-08T12:03:41.6202909" w:id="527866863">
            <w:rPr>
              <w:rFonts w:ascii="Arial" w:hAnsi="Arial" w:eastAsia="Times New Roman" w:cs="Arial"/>
              <w:bCs/>
              <w:kern w:val="32"/>
              <w:sz w:val="22"/>
              <w:szCs w:val="22"/>
            </w:rPr>
          </w:rPrChange>
        </w:rPr>
        <w:t xml:space="preserve"> os processos conduzam a empresa para o sucesso, qualidade, e para que alcancem os resultados e metas, não são determinados pelas Auditorias.</w:t>
      </w:r>
    </w:p>
    <w:p w:rsidRPr="00195521" w:rsidR="00C65984" w:rsidP="70668B5A" w:rsidRDefault="00C65984" w14:paraId="2DD4F530" w14:textId="77777777" w14:noSpellErr="1">
      <w:pPr>
        <w:spacing w:line="360" w:lineRule="auto"/>
        <w:ind w:firstLine="709"/>
        <w:jc w:val="both"/>
        <w:rPr>
          <w:rFonts w:ascii="Arial" w:hAnsi="Arial" w:eastAsia="Times New Roman" w:cs="Arial"/>
          <w:kern w:val="32"/>
          <w:sz w:val="22"/>
          <w:szCs w:val="22"/>
          <w:rPrChange w:author="Rafael Lima" w:date="2017-09-08T12:03:41.6202909" w:id="682215325">
            <w:rPr/>
          </w:rPrChange>
        </w:rPr>
        <w:pPrChange w:author="Rafael Lima" w:date="2017-09-08T12:03:41.6202909" w:id="1168196095">
          <w:pPr>
            <w:ind w:firstLine="709"/>
            <w:jc w:val="both"/>
          </w:pPr>
        </w:pPrChange>
      </w:pPr>
      <w:r w:rsidRPr="70668B5A">
        <w:rPr>
          <w:rFonts w:ascii="Arial" w:hAnsi="Arial" w:eastAsia="Times New Roman" w:cs="Arial"/>
          <w:kern w:val="32"/>
          <w:sz w:val="22"/>
          <w:szCs w:val="22"/>
          <w:rPrChange w:author="Rafael Lima" w:date="2017-09-08T12:03:41.6202909" w:id="1046369576">
            <w:rPr>
              <w:rFonts w:ascii="Arial" w:hAnsi="Arial" w:eastAsia="Times New Roman" w:cs="Arial"/>
              <w:bCs/>
              <w:kern w:val="32"/>
              <w:sz w:val="22"/>
              <w:szCs w:val="22"/>
            </w:rPr>
          </w:rPrChange>
        </w:rPr>
        <w:t xml:space="preserve">As Auditorias de Processos e Controles Internos devem, segundo Dias (2011), proporcionar a melhor forma e condição de praticar o negócio fim da empresa. Os esforços das Auditorias devem ser concentrados na identificação de desvios e nas sugestões de melhorias. Por fim, para que as Auditorias sejam funcionais, elas dependem da aderência por parte de toda empresa às normas definidas para os Processos e para os Controles Internos.  </w:t>
      </w:r>
    </w:p>
    <w:p w:rsidRPr="00195521" w:rsidR="00C65984" w:rsidP="70668B5A" w:rsidRDefault="00C65984" w14:paraId="5DCF0C46" w14:textId="77777777" w14:noSpellErr="1">
      <w:pPr>
        <w:spacing w:line="360" w:lineRule="auto"/>
        <w:ind w:firstLine="709"/>
        <w:jc w:val="both"/>
        <w:rPr>
          <w:rFonts w:ascii="Arial" w:hAnsi="Arial" w:eastAsia="Times New Roman" w:cs="Arial"/>
          <w:kern w:val="32"/>
          <w:sz w:val="22"/>
          <w:szCs w:val="22"/>
          <w:rPrChange w:author="Rafael Lima" w:date="2017-09-08T12:03:41.6202909" w:id="1751601522">
            <w:rPr/>
          </w:rPrChange>
        </w:rPr>
        <w:pPrChange w:author="Rafael Lima" w:date="2017-09-08T12:03:41.6202909" w:id="504935908">
          <w:pPr>
            <w:ind w:firstLine="709"/>
            <w:jc w:val="both"/>
          </w:pPr>
        </w:pPrChange>
      </w:pPr>
      <w:r w:rsidRPr="70668B5A">
        <w:rPr>
          <w:rFonts w:ascii="Arial" w:hAnsi="Arial" w:eastAsia="Times New Roman" w:cs="Arial"/>
          <w:kern w:val="32"/>
          <w:sz w:val="22"/>
          <w:szCs w:val="22"/>
          <w:rPrChange w:author="Rafael Lima" w:date="2017-09-08T12:03:41.6202909" w:id="1458848276">
            <w:rPr>
              <w:rFonts w:ascii="Arial" w:hAnsi="Arial" w:eastAsia="Times New Roman" w:cs="Arial"/>
              <w:bCs/>
              <w:kern w:val="32"/>
              <w:sz w:val="22"/>
              <w:szCs w:val="22"/>
            </w:rPr>
          </w:rPrChange>
        </w:rPr>
        <w:t>A investigação minuciosa é fundamental:</w:t>
      </w:r>
    </w:p>
    <w:p w:rsidRPr="00195521" w:rsidR="00C65984" w:rsidRDefault="00C65984" w14:paraId="6B16D176" w14:textId="77777777" w14:noSpellErr="1">
      <w:pPr>
        <w:ind w:left="2268"/>
        <w:jc w:val="both"/>
        <w:rPr>
          <w:rFonts w:ascii="Arial" w:hAnsi="Arial" w:cs="Arial"/>
          <w:sz w:val="20"/>
          <w:szCs w:val="20"/>
        </w:rPr>
      </w:pPr>
      <w:r w:rsidRPr="00195521">
        <w:rPr>
          <w:rFonts w:ascii="Arial" w:hAnsi="Arial" w:cs="Arial"/>
          <w:sz w:val="20"/>
          <w:szCs w:val="20"/>
        </w:rPr>
        <w:t>A investigação minuciosa nada mais é que o exame em profundidade da matéria auditada, que pode ser um documento, uma análise, uma informação obtida, entre outras. Quando essa técnica é colocada em prática, ter por objetivo certificar que o objetivo auditado no momento, realmente é fidedigno, devendo o auditor, para tanto, ter os conhecimentos necessários para detectar a existência de quaisquer anomalias. (ATTIE, 2012, p. 218)</w:t>
      </w:r>
    </w:p>
    <w:p w:rsidRPr="00195521" w:rsidR="00C65984" w:rsidRDefault="00C65984" w14:paraId="656E9B9E" w14:textId="77777777">
      <w:pPr>
        <w:spacing w:line="360" w:lineRule="auto"/>
        <w:jc w:val="both"/>
        <w:rPr>
          <w:rFonts w:ascii="Arial" w:hAnsi="Arial" w:cs="Arial"/>
          <w:sz w:val="22"/>
          <w:szCs w:val="22"/>
        </w:rPr>
      </w:pPr>
    </w:p>
    <w:p w:rsidRPr="00195521" w:rsidR="00C65984" w:rsidP="00FE0263" w:rsidRDefault="00C65984" w14:paraId="5F54F10F"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A contribuição das melhores técnicas de Auditoria associadas a acessibilidade desta as áreas envolvidas e auditadas, e as informações necessárias proporcionarão para as </w:t>
      </w:r>
      <w:proofErr w:type="gramStart"/>
      <w:r w:rsidRPr="00195521">
        <w:rPr>
          <w:rFonts w:ascii="Arial" w:hAnsi="Arial" w:cs="Arial"/>
          <w:sz w:val="22"/>
          <w:szCs w:val="22"/>
        </w:rPr>
        <w:t>empresas Pareceres</w:t>
      </w:r>
      <w:proofErr w:type="gramEnd"/>
      <w:r w:rsidRPr="00195521">
        <w:rPr>
          <w:rFonts w:ascii="Arial" w:hAnsi="Arial" w:cs="Arial"/>
          <w:sz w:val="22"/>
          <w:szCs w:val="22"/>
        </w:rPr>
        <w:t xml:space="preserve"> que retratarão claramente em que a empresa deve atuar, para minimizar os riscos e quais as ações devem ser tomadas em urgência e emergência para não se perder mercado.</w:t>
      </w:r>
    </w:p>
    <w:p w:rsidRPr="00B77C9D" w:rsidR="00C65984" w:rsidRDefault="00195521" w14:paraId="58B0C588" w14:textId="77777777" w14:noSpellErr="1">
      <w:pPr>
        <w:pStyle w:val="Heading2"/>
        <w:rPr>
          <w:rFonts w:ascii="Arial Narrow" w:hAnsi="Arial Narrow" w:cs="Arial"/>
          <w:sz w:val="24"/>
          <w:szCs w:val="24"/>
        </w:rPr>
      </w:pPr>
      <w:bookmarkStart w:name="_Toc352826251" w:id="38"/>
      <w:bookmarkStart w:name="_Toc357497473" w:id="39"/>
      <w:bookmarkStart w:name="_Toc484465499" w:id="40"/>
      <w:bookmarkStart w:name="_Toc484466151" w:id="41"/>
      <w:bookmarkStart w:name="_Toc484466282" w:id="42"/>
      <w:bookmarkStart w:name="_Toc487631670" w:id="43"/>
      <w:r>
        <w:rPr>
          <w:rFonts w:ascii="Arial Narrow" w:hAnsi="Arial Narrow" w:cs="Arial"/>
          <w:sz w:val="24"/>
          <w:szCs w:val="24"/>
        </w:rPr>
        <w:t>5</w:t>
      </w:r>
      <w:r w:rsidRPr="00B77C9D" w:rsidR="00C65984">
        <w:rPr>
          <w:rFonts w:ascii="Arial Narrow" w:hAnsi="Arial Narrow" w:cs="Arial"/>
          <w:sz w:val="24"/>
          <w:szCs w:val="24"/>
        </w:rPr>
        <w:t>.5</w:t>
      </w:r>
      <w:r w:rsidRPr="00B77C9D" w:rsidR="00C65984">
        <w:rPr>
          <w:rFonts w:ascii="Arial Narrow" w:hAnsi="Arial Narrow" w:cs="Arial"/>
          <w:sz w:val="24"/>
          <w:szCs w:val="24"/>
        </w:rPr>
        <w:tab/>
      </w:r>
      <w:bookmarkEnd w:id="38"/>
      <w:bookmarkEnd w:id="39"/>
      <w:r w:rsidRPr="00B77C9D" w:rsidR="00C65984">
        <w:rPr>
          <w:rFonts w:ascii="Arial Narrow" w:hAnsi="Arial Narrow" w:cs="Arial"/>
          <w:sz w:val="24"/>
          <w:szCs w:val="24"/>
        </w:rPr>
        <w:t>Planejamento de Auditoria</w:t>
      </w:r>
      <w:bookmarkEnd w:id="40"/>
      <w:bookmarkEnd w:id="41"/>
      <w:bookmarkEnd w:id="42"/>
      <w:bookmarkEnd w:id="43"/>
      <w:r w:rsidRPr="00B77C9D" w:rsidR="00C65984">
        <w:rPr>
          <w:rFonts w:ascii="Arial Narrow" w:hAnsi="Arial Narrow" w:cs="Arial"/>
          <w:sz w:val="24"/>
          <w:szCs w:val="24"/>
        </w:rPr>
        <w:t xml:space="preserve"> </w:t>
      </w:r>
    </w:p>
    <w:p w:rsidRPr="00B77C9D" w:rsidR="00C65984" w:rsidRDefault="00C65984" w14:paraId="1096E0A1" w14:textId="77777777">
      <w:pPr>
        <w:spacing w:line="360" w:lineRule="auto"/>
        <w:jc w:val="both"/>
        <w:rPr>
          <w:rFonts w:ascii="Arial Narrow" w:hAnsi="Arial Narrow" w:cs="Arial"/>
        </w:rPr>
      </w:pPr>
    </w:p>
    <w:p w:rsidRPr="00195521" w:rsidR="00C65984" w:rsidP="00705868" w:rsidRDefault="00C65984" w14:paraId="07343B63" w14:textId="77777777" w14:noSpellErr="1">
      <w:pPr>
        <w:pStyle w:val="NoSpacing"/>
        <w:spacing w:line="360" w:lineRule="auto"/>
        <w:ind w:firstLine="709"/>
        <w:jc w:val="both"/>
        <w:rPr>
          <w:rFonts w:ascii="Arial" w:hAnsi="Arial" w:cs="Arial"/>
        </w:rPr>
      </w:pPr>
      <w:r w:rsidRPr="00195521">
        <w:rPr>
          <w:rFonts w:ascii="Arial" w:hAnsi="Arial" w:cs="Arial"/>
        </w:rPr>
        <w:t>Como na maioria das atividades realizadas nas empresas a Auditoria Interna e Externa devem ter como ponto de partida um bom e claro planejamento, que determine o seu propósito, a metodologia a ser aplicada para se alcançar seus objetivos. Indicando ainda os envolvidos e as atividades sob sua responsabilidade, com cronograma associado para todos serem envolvidos nos prazos necessários.</w:t>
      </w:r>
    </w:p>
    <w:p w:rsidRPr="00195521" w:rsidR="00C65984" w:rsidP="00FE0263" w:rsidRDefault="00C65984" w14:paraId="79D6EF99" w14:textId="77777777" w14:noSpellErr="1">
      <w:pPr>
        <w:pStyle w:val="NoSpacing"/>
        <w:spacing w:line="360" w:lineRule="auto"/>
        <w:ind w:firstLine="709"/>
        <w:jc w:val="both"/>
        <w:rPr>
          <w:rFonts w:ascii="Arial" w:hAnsi="Arial" w:cs="Arial"/>
        </w:rPr>
      </w:pPr>
      <w:r w:rsidRPr="00195521">
        <w:rPr>
          <w:rFonts w:ascii="Arial" w:hAnsi="Arial" w:cs="Arial"/>
        </w:rPr>
        <w:t xml:space="preserve"> O planejamento embora pareça complexo, quando bem determinado consegue responder e abranger todas as etapas definidas para a Auditoria fazendo que seja cumprida sua missão sem maiores </w:t>
      </w:r>
      <w:proofErr w:type="gramStart"/>
      <w:r w:rsidRPr="00195521">
        <w:rPr>
          <w:rFonts w:ascii="Arial" w:hAnsi="Arial" w:cs="Arial"/>
        </w:rPr>
        <w:t xml:space="preserve">contra tempos</w:t>
      </w:r>
      <w:proofErr w:type="gramEnd"/>
      <w:r w:rsidRPr="00195521">
        <w:rPr>
          <w:rFonts w:ascii="Arial" w:hAnsi="Arial" w:cs="Arial"/>
        </w:rPr>
        <w:t xml:space="preserve">. Neste sentindo:</w:t>
      </w:r>
    </w:p>
    <w:p w:rsidRPr="00195521" w:rsidR="00C65984" w:rsidRDefault="00C65984" w14:paraId="45B2A7FC" w14:textId="77777777" w14:noSpellErr="1">
      <w:pPr>
        <w:pStyle w:val="NoSpacing"/>
        <w:ind w:left="2268"/>
        <w:jc w:val="both"/>
        <w:rPr>
          <w:rFonts w:ascii="Arial" w:hAnsi="Arial" w:cs="Arial"/>
          <w:sz w:val="20"/>
          <w:szCs w:val="20"/>
        </w:rPr>
      </w:pPr>
      <w:r w:rsidRPr="00195521">
        <w:rPr>
          <w:rFonts w:ascii="Arial" w:hAnsi="Arial" w:cs="Arial"/>
          <w:sz w:val="20"/>
          <w:szCs w:val="20"/>
        </w:rPr>
        <w:t>Não se deve iniciar o trabalho efetivo enquanto o responsável pela auditoria não tiver examinado o planejamento, pois sua experiência é particularmente útil nessa etapa para alcançar o equilíbrio, a ênfase adequada e para se ter melhor rendimento do pessoal designado. O momento da execução de cada atividade, os locais e os auditores indispensáveis são elementos imprescindíveis para serem observados quanto ao planejamento. (ATTIE, 2011, p. 27)</w:t>
      </w:r>
    </w:p>
    <w:p w:rsidRPr="00195521" w:rsidR="00C65984" w:rsidRDefault="00C65984" w14:paraId="71E33B7F" w14:textId="77777777">
      <w:pPr>
        <w:pStyle w:val="NoSpacing"/>
        <w:spacing w:line="360" w:lineRule="auto"/>
        <w:jc w:val="both"/>
        <w:rPr>
          <w:rFonts w:ascii="Arial" w:hAnsi="Arial" w:cs="Arial"/>
        </w:rPr>
      </w:pPr>
    </w:p>
    <w:p w:rsidRPr="00195521" w:rsidR="00C65984" w:rsidP="00FE0263" w:rsidRDefault="00C65984" w14:paraId="356E65E2" w14:textId="77777777">
      <w:pPr>
        <w:pStyle w:val="NoSpacing"/>
        <w:spacing w:line="360" w:lineRule="auto"/>
        <w:ind w:firstLine="709"/>
        <w:jc w:val="both"/>
        <w:rPr>
          <w:rFonts w:ascii="Arial" w:hAnsi="Arial" w:cs="Arial"/>
        </w:rPr>
      </w:pPr>
      <w:r w:rsidRPr="00195521">
        <w:rPr>
          <w:rFonts w:ascii="Arial" w:hAnsi="Arial" w:cs="Arial"/>
        </w:rPr>
        <w:t xml:space="preserve">Ainda, conforme </w:t>
      </w:r>
      <w:proofErr w:type="spellStart"/>
      <w:r w:rsidRPr="00195521">
        <w:rPr>
          <w:rFonts w:ascii="Arial" w:hAnsi="Arial" w:cs="Arial"/>
        </w:rPr>
        <w:t>Attie</w:t>
      </w:r>
      <w:proofErr w:type="spellEnd"/>
      <w:r w:rsidRPr="00195521">
        <w:rPr>
          <w:rFonts w:ascii="Arial" w:hAnsi="Arial" w:cs="Arial"/>
        </w:rPr>
        <w:t>, (1994), os objetivos do Planejamento da Auditoria são:</w:t>
      </w:r>
    </w:p>
    <w:p w:rsidRPr="00195521" w:rsidR="00C65984" w:rsidP="00FE0263" w:rsidRDefault="00C65984" w14:paraId="6747548F"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obter conhecimento das atividades da entidade, para identificar eventos e transações relevantes que afetem as demonstrações contáveis;</w:t>
      </w:r>
    </w:p>
    <w:p w:rsidRPr="00195521" w:rsidR="00C65984" w:rsidP="00FE0263" w:rsidRDefault="00C65984" w14:paraId="3683DA66"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proporcionar o cumprimento dos serviços contratados com a entidade dentro dos prazos e compromissos, previamente estabelecidos;</w:t>
      </w:r>
    </w:p>
    <w:p w:rsidRPr="00195521" w:rsidR="00C65984" w:rsidP="00FE0263" w:rsidRDefault="00C65984" w14:paraId="7B5E5CD5"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assegurar que as áreas importantes da entidade e os valores relevantes contidos em suas demonstrações contábeis recebam a atenção requerida;</w:t>
      </w:r>
    </w:p>
    <w:p w:rsidRPr="00195521" w:rsidR="00C65984" w:rsidP="00FE0263" w:rsidRDefault="00C65984" w14:paraId="6E1C5927"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identificar potenciais da entidade;</w:t>
      </w:r>
    </w:p>
    <w:p w:rsidRPr="00195521" w:rsidR="00C65984" w:rsidP="00FE0263" w:rsidRDefault="00C65984" w14:paraId="50951E16"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identificar a legislação aplicável à entidade;</w:t>
      </w:r>
    </w:p>
    <w:p w:rsidRPr="00195521" w:rsidR="00C65984" w:rsidP="00FE0263" w:rsidRDefault="00C65984" w14:paraId="03B001A5"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estabelecer a natureza, a oportunidade e a extensão dos exames a serem efetuados, em consonância com os termos constantes na sua proposta de serviços para a realização do trabalho;</w:t>
      </w:r>
    </w:p>
    <w:p w:rsidRPr="00195521" w:rsidR="00C65984" w:rsidP="00FE0263" w:rsidRDefault="00C65984" w14:paraId="123BCDA4"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definir a forma de divisão das tarefas entre os membros da equipe de trabalho, quando houver;</w:t>
      </w:r>
    </w:p>
    <w:p w:rsidRPr="00195521" w:rsidR="00C65984" w:rsidP="00FE0263" w:rsidRDefault="00C65984" w14:paraId="1B4CD6FC"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facilitar a supervisão dos serviços executados, especialmente quando forem realizados por uma equipe de profissionais;</w:t>
      </w:r>
    </w:p>
    <w:p w:rsidRPr="00195521" w:rsidR="00C65984" w:rsidP="00FE0263" w:rsidRDefault="00C65984" w14:paraId="6DE0432E"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propiciar a coordenação do trabalho a ser efetuado por outros auditores independentes e especialistas;</w:t>
      </w:r>
    </w:p>
    <w:p w:rsidRPr="00195521" w:rsidR="00C65984" w:rsidP="00FE0263" w:rsidRDefault="00C65984" w14:paraId="4F7E4069" w14:textId="77777777" w14:noSpellErr="1">
      <w:pPr>
        <w:pStyle w:val="NoSpacing"/>
        <w:numPr>
          <w:ilvl w:val="0"/>
          <w:numId w:val="3"/>
        </w:numPr>
        <w:spacing w:line="360" w:lineRule="auto"/>
        <w:ind w:firstLine="709"/>
        <w:jc w:val="both"/>
        <w:rPr>
          <w:rFonts w:ascii="Arial" w:hAnsi="Arial" w:cs="Arial"/>
        </w:rPr>
      </w:pPr>
      <w:r w:rsidRPr="00195521">
        <w:rPr>
          <w:rFonts w:ascii="Arial" w:hAnsi="Arial" w:cs="Arial"/>
        </w:rPr>
        <w:t>buscar a coordenação do trabalho a ser efetuado por auditores internos;</w:t>
      </w:r>
    </w:p>
    <w:p w:rsidRPr="00B77C9D" w:rsidR="00C65984" w:rsidP="00FE0263" w:rsidRDefault="00C65984" w14:paraId="3979C9FF" w14:textId="77777777" w14:noSpellErr="1">
      <w:pPr>
        <w:pStyle w:val="NoSpacing"/>
        <w:numPr>
          <w:ilvl w:val="0"/>
          <w:numId w:val="3"/>
        </w:numPr>
        <w:spacing w:line="360" w:lineRule="auto"/>
        <w:ind w:firstLine="709"/>
        <w:jc w:val="both"/>
        <w:rPr>
          <w:rFonts w:ascii="Arial Narrow" w:hAnsi="Arial Narrow" w:cs="Arial"/>
          <w:sz w:val="24"/>
          <w:szCs w:val="24"/>
        </w:rPr>
      </w:pPr>
      <w:r w:rsidRPr="00195521">
        <w:rPr>
          <w:rFonts w:ascii="Arial" w:hAnsi="Arial" w:cs="Arial"/>
        </w:rPr>
        <w:t>identificar os prazos para entrega dos relatórios, pareceres e outros informes decorrentes do trabalho contratado com a entidade</w:t>
      </w:r>
    </w:p>
    <w:p w:rsidRPr="00B77C9D" w:rsidR="00C65984" w:rsidRDefault="00195521" w14:paraId="10470AEA" w14:textId="77777777">
      <w:pPr>
        <w:pStyle w:val="Heading2"/>
        <w:rPr>
          <w:rFonts w:ascii="Arial Narrow" w:hAnsi="Arial Narrow" w:cs="Arial"/>
          <w:sz w:val="24"/>
          <w:szCs w:val="24"/>
        </w:rPr>
      </w:pPr>
      <w:bookmarkStart w:name="_Toc357497474" w:id="44"/>
      <w:bookmarkStart w:name="_Toc484465500" w:id="45"/>
      <w:bookmarkStart w:name="_Toc484466152" w:id="46"/>
      <w:bookmarkStart w:name="_Toc484466283" w:id="47"/>
      <w:bookmarkStart w:name="_Toc487631671" w:id="48"/>
      <w:bookmarkEnd w:id="13"/>
      <w:bookmarkEnd w:id="14"/>
      <w:bookmarkEnd w:id="15"/>
      <w:proofErr w:type="gramStart"/>
      <w:r>
        <w:rPr>
          <w:rFonts w:ascii="Arial Narrow" w:hAnsi="Arial Narrow" w:cs="Arial"/>
          <w:sz w:val="24"/>
          <w:szCs w:val="24"/>
        </w:rPr>
        <w:t>5</w:t>
      </w:r>
      <w:r w:rsidRPr="00B77C9D" w:rsidR="00C65984">
        <w:rPr>
          <w:rFonts w:ascii="Arial Narrow" w:hAnsi="Arial Narrow" w:cs="Arial"/>
          <w:sz w:val="24"/>
          <w:szCs w:val="24"/>
        </w:rPr>
        <w:t>.6  O</w:t>
      </w:r>
      <w:proofErr w:type="gramEnd"/>
      <w:r w:rsidRPr="00B77C9D" w:rsidR="00C65984">
        <w:rPr>
          <w:rFonts w:ascii="Arial Narrow" w:hAnsi="Arial Narrow" w:cs="Arial"/>
          <w:sz w:val="24"/>
          <w:szCs w:val="24"/>
        </w:rPr>
        <w:t xml:space="preserve"> </w:t>
      </w:r>
      <w:proofErr w:type="spellStart"/>
      <w:r w:rsidRPr="00B77C9D" w:rsidR="00C65984">
        <w:rPr>
          <w:rFonts w:ascii="Arial Narrow" w:hAnsi="Arial Narrow" w:cs="Arial"/>
          <w:sz w:val="24"/>
          <w:szCs w:val="24"/>
        </w:rPr>
        <w:t>Processo</w:t>
      </w:r>
      <w:proofErr w:type="spellEnd"/>
      <w:r w:rsidRPr="00B77C9D" w:rsidR="00C65984">
        <w:rPr>
          <w:rFonts w:ascii="Arial Narrow" w:hAnsi="Arial Narrow" w:cs="Arial"/>
          <w:sz w:val="24"/>
          <w:szCs w:val="24"/>
        </w:rPr>
        <w:t xml:space="preserve"> </w:t>
      </w:r>
      <w:proofErr w:type="spellStart"/>
      <w:r w:rsidRPr="00B77C9D" w:rsidR="00C65984">
        <w:rPr>
          <w:rFonts w:ascii="Arial Narrow" w:hAnsi="Arial Narrow" w:cs="Arial"/>
          <w:sz w:val="24"/>
          <w:szCs w:val="24"/>
        </w:rPr>
        <w:t>Auditor</w:t>
      </w:r>
      <w:bookmarkEnd w:id="44"/>
      <w:r w:rsidRPr="00B77C9D" w:rsidR="00C65984">
        <w:rPr>
          <w:rFonts w:ascii="Arial Narrow" w:hAnsi="Arial Narrow" w:cs="Arial"/>
          <w:sz w:val="24"/>
          <w:szCs w:val="24"/>
        </w:rPr>
        <w:t>ial</w:t>
      </w:r>
      <w:proofErr w:type="spellEnd"/>
      <w:bookmarkEnd w:id="45"/>
      <w:bookmarkEnd w:id="46"/>
      <w:bookmarkEnd w:id="47"/>
      <w:bookmarkEnd w:id="48"/>
      <w:r w:rsidRPr="00B77C9D" w:rsidR="00C65984">
        <w:rPr>
          <w:rFonts w:ascii="Arial Narrow" w:hAnsi="Arial Narrow" w:cs="Arial"/>
          <w:sz w:val="24"/>
          <w:szCs w:val="24"/>
        </w:rPr>
        <w:t xml:space="preserve"> </w:t>
      </w:r>
    </w:p>
    <w:p w:rsidRPr="00B77C9D" w:rsidR="00C65984" w:rsidRDefault="00C65984" w14:paraId="107A6D3B" w14:textId="77777777">
      <w:pPr>
        <w:spacing w:line="360" w:lineRule="auto"/>
        <w:jc w:val="both"/>
        <w:rPr>
          <w:rFonts w:ascii="Arial Narrow" w:hAnsi="Arial Narrow" w:cs="Arial"/>
        </w:rPr>
      </w:pPr>
    </w:p>
    <w:p w:rsidRPr="00195521" w:rsidR="00C65984" w:rsidP="00705868" w:rsidRDefault="00C65984" w14:paraId="43BD2914" w14:textId="77777777" w14:noSpellErr="1">
      <w:pPr>
        <w:spacing w:line="360" w:lineRule="auto"/>
        <w:ind w:firstLine="709"/>
        <w:jc w:val="both"/>
        <w:rPr>
          <w:rFonts w:ascii="Arial" w:hAnsi="Arial" w:cs="Arial"/>
          <w:kern w:val="32"/>
          <w:sz w:val="22"/>
          <w:szCs w:val="22"/>
          <w:lang w:eastAsia="en-US"/>
        </w:rPr>
      </w:pPr>
      <w:r w:rsidRPr="00195521">
        <w:rPr>
          <w:rFonts w:ascii="Arial" w:hAnsi="Arial" w:cs="Arial"/>
          <w:kern w:val="32"/>
          <w:sz w:val="22"/>
          <w:szCs w:val="22"/>
          <w:lang w:eastAsia="en-US"/>
        </w:rPr>
        <w:t>Alinhado e validado pela empresa o Planejamento da Auditoria, esta iniciará as atividades reunindo os documentos necessários para realizar os testes. Sendo insuficientes estes documentos, a Auditoria poderá solicitar a qualquer momento dentro de seu prazo de análise, novas amostras aos designados pela empresa, para apoiar a Auditoria. Conforme DIAS (2011) o Auditor descreve o processo, seus riscos e os controles que o suportam, respeitando a cronologia empregada para a execução das rotinas envolvidas.</w:t>
      </w:r>
    </w:p>
    <w:p w:rsidRPr="00195521" w:rsidR="00C65984" w:rsidP="00FE0263" w:rsidRDefault="00C65984" w14:paraId="4ADDCA64" w14:textId="77777777">
      <w:pPr>
        <w:spacing w:line="360" w:lineRule="auto"/>
        <w:ind w:firstLine="709"/>
        <w:jc w:val="both"/>
        <w:rPr>
          <w:rFonts w:ascii="Arial" w:hAnsi="Arial" w:cs="Arial"/>
          <w:sz w:val="22"/>
          <w:szCs w:val="22"/>
          <w:lang w:eastAsia="en-US"/>
        </w:rPr>
      </w:pPr>
      <w:r w:rsidRPr="00195521">
        <w:rPr>
          <w:rFonts w:ascii="Arial" w:hAnsi="Arial" w:cs="Arial"/>
          <w:kern w:val="32"/>
          <w:sz w:val="22"/>
          <w:szCs w:val="22"/>
          <w:lang w:eastAsia="en-US"/>
        </w:rPr>
        <w:t xml:space="preserve">É relevante para o resultado da Auditoria a participação direta dos auditados durante todo o processo </w:t>
      </w:r>
      <w:proofErr w:type="spellStart"/>
      <w:r w:rsidRPr="00195521">
        <w:rPr>
          <w:rFonts w:ascii="Arial" w:hAnsi="Arial" w:cs="Arial"/>
          <w:kern w:val="32"/>
          <w:sz w:val="22"/>
          <w:szCs w:val="22"/>
          <w:lang w:eastAsia="en-US"/>
        </w:rPr>
        <w:t xml:space="preserve">auditorial</w:t>
      </w:r>
      <w:proofErr w:type="spellEnd"/>
      <w:r w:rsidRPr="00195521">
        <w:rPr>
          <w:rFonts w:ascii="Arial" w:hAnsi="Arial" w:cs="Arial"/>
          <w:kern w:val="32"/>
          <w:sz w:val="22"/>
          <w:szCs w:val="22"/>
          <w:lang w:eastAsia="en-US"/>
        </w:rPr>
        <w:t xml:space="preserve">. Como pode ser visto em Dias (2011, p. 44), “É imprescindível ao auditado estar ciente sobre os controles, análises, procedimentos e ações que serão avaliados pelo auditor”.  </w:t>
      </w:r>
    </w:p>
    <w:p w:rsidRPr="00195521" w:rsidR="00C65984" w:rsidP="70668B5A" w:rsidRDefault="00C65984" w14:paraId="39AA4E46" w14:textId="77777777" w14:noSpellErr="1">
      <w:pPr>
        <w:autoSpaceDE w:val="0"/>
        <w:autoSpaceDN w:val="0"/>
        <w:adjustRightInd w:val="0"/>
        <w:spacing w:line="360" w:lineRule="auto"/>
        <w:ind w:firstLine="709"/>
        <w:jc w:val="both"/>
        <w:rPr>
          <w:rFonts w:ascii="Arial" w:hAnsi="Arial" w:eastAsia="Times New Roman" w:cs="Arial"/>
          <w:kern w:val="32"/>
          <w:sz w:val="22"/>
          <w:szCs w:val="22"/>
          <w:lang w:eastAsia="en-US"/>
          <w:rPrChange w:author="Rafael Lima" w:date="2017-09-08T12:03:41.6202909" w:id="256005329">
            <w:rPr/>
          </w:rPrChange>
        </w:rPr>
        <w:pPrChange w:author="Rafael Lima" w:date="2017-09-08T12:03:41.6202909" w:id="1906903016">
          <w:pPr>
            <w:autoSpaceDE w:val="0"/>
            <w:autoSpaceDN w:val="0"/>
            <w:adjustRightInd w:val="0"/>
            <w:ind w:firstLine="709"/>
            <w:jc w:val="both"/>
          </w:pPr>
        </w:pPrChange>
      </w:pPr>
      <w:r w:rsidRPr="70668B5A">
        <w:rPr>
          <w:rFonts w:ascii="Arial" w:hAnsi="Arial" w:eastAsia="Times New Roman" w:cs="Arial"/>
          <w:kern w:val="32"/>
          <w:sz w:val="22"/>
          <w:szCs w:val="22"/>
          <w:lang w:eastAsia="en-US"/>
          <w:rPrChange w:author="Rafael Lima" w:date="2017-09-08T12:03:41.6202909" w:id="833402478">
            <w:rPr>
              <w:rFonts w:ascii="Arial" w:hAnsi="Arial" w:eastAsia="Times New Roman" w:cs="Arial"/>
              <w:bCs/>
              <w:kern w:val="32"/>
              <w:sz w:val="22"/>
              <w:szCs w:val="22"/>
              <w:lang w:eastAsia="en-US"/>
            </w:rPr>
          </w:rPrChange>
        </w:rPr>
        <w:t>Durante esta etapa, que é a crucial da Auditoria, são examinadas as amostras determinadas pelo Auditor:</w:t>
      </w:r>
    </w:p>
    <w:p w:rsidRPr="00B77C9D" w:rsidR="00C65984" w:rsidRDefault="00C65984" w14:paraId="55899524" w14:textId="77777777">
      <w:pPr>
        <w:autoSpaceDE w:val="0"/>
        <w:autoSpaceDN w:val="0"/>
        <w:adjustRightInd w:val="0"/>
        <w:spacing w:line="360" w:lineRule="auto"/>
        <w:jc w:val="both"/>
        <w:rPr>
          <w:rFonts w:ascii="Arial Narrow" w:hAnsi="Arial Narrow" w:eastAsia="Times New Roman" w:cs="Arial"/>
          <w:bCs/>
          <w:kern w:val="32"/>
          <w:szCs w:val="32"/>
          <w:lang w:eastAsia="en-US"/>
        </w:rPr>
      </w:pPr>
    </w:p>
    <w:p w:rsidRPr="00195521" w:rsidR="00C65984" w:rsidP="70668B5A" w:rsidRDefault="00C65984" w14:paraId="1A2B6B62" w14:textId="77777777" w14:noSpellErr="1">
      <w:pPr>
        <w:autoSpaceDE w:val="0"/>
        <w:autoSpaceDN w:val="0"/>
        <w:adjustRightInd w:val="0"/>
        <w:ind w:left="2268"/>
        <w:jc w:val="both"/>
        <w:rPr>
          <w:rFonts w:ascii="Arial" w:hAnsi="Arial" w:eastAsia="Times New Roman" w:cs="Arial"/>
          <w:kern w:val="32"/>
          <w:sz w:val="20"/>
          <w:szCs w:val="20"/>
          <w:lang w:eastAsia="en-US"/>
          <w:rPrChange w:author="Rafael Lima" w:date="2017-09-08T12:03:41.6202909" w:id="2060353114">
            <w:rPr/>
          </w:rPrChange>
        </w:rPr>
        <w:pPrChange w:author="Rafael Lima" w:date="2017-09-08T12:03:41.6202909" w:id="1455673642">
          <w:pPr>
            <w:autoSpaceDE w:val="0"/>
            <w:autoSpaceDN w:val="0"/>
            <w:adjustRightInd w:val="0"/>
            <w:ind w:left="2268"/>
            <w:jc w:val="both"/>
          </w:pPr>
        </w:pPrChange>
      </w:pPr>
      <w:r w:rsidRPr="70668B5A">
        <w:rPr>
          <w:rFonts w:ascii="Arial" w:hAnsi="Arial" w:eastAsia="Times New Roman" w:cs="Arial"/>
          <w:kern w:val="32"/>
          <w:sz w:val="20"/>
          <w:szCs w:val="20"/>
          <w:lang w:eastAsia="en-US"/>
          <w:rPrChange w:author="Rafael Lima" w:date="2017-09-08T12:03:41.6202909" w:id="796393496">
            <w:rPr>
              <w:rFonts w:ascii="Arial" w:hAnsi="Arial" w:eastAsia="Times New Roman" w:cs="Arial"/>
              <w:bCs/>
              <w:kern w:val="32"/>
              <w:sz w:val="20"/>
              <w:szCs w:val="20"/>
              <w:lang w:eastAsia="en-US"/>
            </w:rPr>
          </w:rPrChange>
        </w:rPr>
        <w:t>Nesse sentido, o problema fundamental do Auditor é a maneira de determinar a natureza e a extensão da verificação necessária, até onde deve chegar, quanto é preciso investigar, quais são as variáveis a considerar para ter certeza de que as condições testadas se referem também às que não o foram e, com isso, formar uma opinião definitiva sobre a matéria em exame. (ATTIE, William, 2011, p. 51)</w:t>
      </w:r>
    </w:p>
    <w:p w:rsidRPr="00B77C9D" w:rsidR="00C65984" w:rsidRDefault="00C65984" w14:paraId="0EC35842" w14:textId="77777777">
      <w:pPr>
        <w:autoSpaceDE w:val="0"/>
        <w:autoSpaceDN w:val="0"/>
        <w:adjustRightInd w:val="0"/>
        <w:spacing w:line="360" w:lineRule="auto"/>
        <w:ind w:left="2268"/>
        <w:jc w:val="both"/>
        <w:rPr>
          <w:rFonts w:ascii="Arial Narrow" w:hAnsi="Arial Narrow" w:eastAsia="Times New Roman" w:cs="Arial"/>
          <w:bCs/>
          <w:kern w:val="32"/>
          <w:szCs w:val="32"/>
          <w:lang w:eastAsia="en-US"/>
        </w:rPr>
      </w:pPr>
    </w:p>
    <w:p w:rsidRPr="00FE0263" w:rsidR="00C65984" w:rsidP="70668B5A" w:rsidRDefault="00C65984" w14:paraId="771DA4A7" w14:textId="77777777">
      <w:pPr>
        <w:spacing w:line="360" w:lineRule="auto"/>
        <w:ind w:firstLine="709"/>
        <w:jc w:val="both"/>
        <w:rPr>
          <w:rFonts w:ascii="Arial" w:hAnsi="Arial" w:eastAsia="Times New Roman" w:cs="Arial"/>
          <w:kern w:val="32"/>
          <w:sz w:val="22"/>
          <w:szCs w:val="22"/>
          <w:lang w:eastAsia="en-US"/>
          <w:rPrChange w:author="Rafael Lima" w:date="2017-09-08T12:03:41.6202909" w:id="1659734991">
            <w:rPr/>
          </w:rPrChange>
        </w:rPr>
        <w:pPrChange w:author="Rafael Lima" w:date="2017-09-08T12:03:41.6202909" w:id="1866562676">
          <w:pPr>
            <w:ind w:firstLine="709"/>
            <w:jc w:val="both"/>
          </w:pPr>
        </w:pPrChange>
      </w:pPr>
      <w:r w:rsidRPr="70668B5A">
        <w:rPr>
          <w:rFonts w:ascii="Arial" w:hAnsi="Arial" w:eastAsia="Times New Roman" w:cs="Arial"/>
          <w:kern w:val="32"/>
          <w:sz w:val="22"/>
          <w:szCs w:val="22"/>
          <w:lang w:eastAsia="en-US"/>
          <w:rPrChange w:author="Rafael Lima" w:date="2017-09-08T12:03:41.6202909" w:id="1157525374">
            <w:rPr>
              <w:rFonts w:ascii="Arial" w:hAnsi="Arial" w:eastAsia="Times New Roman" w:cs="Arial"/>
              <w:bCs/>
              <w:kern w:val="32"/>
              <w:sz w:val="22"/>
              <w:szCs w:val="22"/>
              <w:lang w:eastAsia="en-US"/>
            </w:rPr>
          </w:rPrChange>
        </w:rPr>
        <w:t xml:space="preserve">É relevante para o Processo </w:t>
      </w:r>
      <w:proofErr w:type="spellStart"/>
      <w:r w:rsidRPr="70668B5A">
        <w:rPr>
          <w:rFonts w:ascii="Arial" w:hAnsi="Arial" w:eastAsia="Times New Roman" w:cs="Arial"/>
          <w:kern w:val="32"/>
          <w:sz w:val="22"/>
          <w:szCs w:val="22"/>
          <w:lang w:eastAsia="en-US"/>
          <w:rPrChange w:author="Rafael Lima" w:date="2017-09-08T12:03:41.6202909" w:id="1755485463">
            <w:rPr>
              <w:rFonts w:ascii="Arial" w:hAnsi="Arial" w:eastAsia="Times New Roman" w:cs="Arial"/>
              <w:bCs/>
              <w:kern w:val="32"/>
              <w:sz w:val="22"/>
              <w:szCs w:val="22"/>
              <w:lang w:eastAsia="en-US"/>
            </w:rPr>
          </w:rPrChange>
        </w:rPr>
        <w:t xml:space="preserve">Auditorial</w:t>
      </w:r>
      <w:proofErr w:type="spellEnd"/>
      <w:r w:rsidRPr="70668B5A">
        <w:rPr>
          <w:rFonts w:ascii="Arial" w:hAnsi="Arial" w:eastAsia="Times New Roman" w:cs="Arial"/>
          <w:kern w:val="32"/>
          <w:sz w:val="22"/>
          <w:szCs w:val="22"/>
          <w:lang w:eastAsia="en-US"/>
          <w:rPrChange w:author="Rafael Lima" w:date="2017-09-08T12:03:41.6202909" w:id="1045656242">
            <w:rPr>
              <w:rFonts w:ascii="Arial" w:hAnsi="Arial" w:eastAsia="Times New Roman" w:cs="Arial"/>
              <w:bCs/>
              <w:kern w:val="32"/>
              <w:sz w:val="22"/>
              <w:szCs w:val="22"/>
              <w:lang w:eastAsia="en-US"/>
            </w:rPr>
          </w:rPrChange>
        </w:rPr>
        <w:t xml:space="preserve"> um bom sistema de controle interno, para que transmita credibilidade aos auditores, isto determinará, segundo ATTIE (2011) a profundidade e extensão necessária dos procedimentos a serem aplicados pelos auditores. </w:t>
      </w:r>
    </w:p>
    <w:p w:rsidRPr="00B77C9D" w:rsidR="00C65984" w:rsidRDefault="00195521" w14:paraId="4742A237" w14:textId="77777777">
      <w:pPr>
        <w:pStyle w:val="Heading2"/>
        <w:rPr>
          <w:rFonts w:ascii="Arial Narrow" w:hAnsi="Arial Narrow" w:cs="Arial"/>
          <w:sz w:val="24"/>
          <w:szCs w:val="24"/>
        </w:rPr>
      </w:pPr>
      <w:bookmarkStart w:name="_Toc357497475" w:id="49"/>
      <w:bookmarkStart w:name="_Toc484465501" w:id="50"/>
      <w:bookmarkStart w:name="_Toc484466153" w:id="51"/>
      <w:bookmarkStart w:name="_Toc484466284" w:id="52"/>
      <w:bookmarkStart w:name="_Toc487631672" w:id="53"/>
      <w:r>
        <w:rPr>
          <w:rFonts w:ascii="Arial Narrow" w:hAnsi="Arial Narrow" w:cs="Arial"/>
          <w:sz w:val="24"/>
          <w:szCs w:val="24"/>
        </w:rPr>
        <w:t>5</w:t>
      </w:r>
      <w:r w:rsidRPr="00B77C9D" w:rsidR="00C65984">
        <w:rPr>
          <w:rFonts w:ascii="Arial Narrow" w:hAnsi="Arial Narrow" w:cs="Arial"/>
          <w:sz w:val="24"/>
          <w:szCs w:val="24"/>
        </w:rPr>
        <w:t xml:space="preserve">.7   </w:t>
      </w:r>
      <w:bookmarkEnd w:id="49"/>
      <w:r w:rsidRPr="00B77C9D" w:rsidR="00C65984">
        <w:rPr>
          <w:rFonts w:ascii="Arial Narrow" w:hAnsi="Arial Narrow" w:cs="Arial"/>
          <w:sz w:val="24"/>
          <w:szCs w:val="24"/>
        </w:rPr>
        <w:t xml:space="preserve">O </w:t>
      </w:r>
      <w:proofErr w:type="spellStart"/>
      <w:r w:rsidRPr="00B77C9D" w:rsidR="00C65984">
        <w:rPr>
          <w:rFonts w:ascii="Arial Narrow" w:hAnsi="Arial Narrow" w:cs="Arial"/>
          <w:sz w:val="24"/>
          <w:szCs w:val="24"/>
        </w:rPr>
        <w:t>resultado</w:t>
      </w:r>
      <w:proofErr w:type="spellEnd"/>
      <w:r w:rsidRPr="00B77C9D" w:rsidR="00C65984">
        <w:rPr>
          <w:rFonts w:ascii="Arial Narrow" w:hAnsi="Arial Narrow" w:cs="Arial"/>
          <w:sz w:val="24"/>
          <w:szCs w:val="24"/>
        </w:rPr>
        <w:t xml:space="preserve"> da Auditoria</w:t>
      </w:r>
      <w:bookmarkEnd w:id="50"/>
      <w:bookmarkEnd w:id="51"/>
      <w:bookmarkEnd w:id="52"/>
      <w:bookmarkEnd w:id="53"/>
    </w:p>
    <w:p w:rsidRPr="00B77C9D" w:rsidR="00C65984" w:rsidRDefault="00C65984" w14:paraId="6255E215" w14:textId="77777777">
      <w:pPr>
        <w:spacing w:line="360" w:lineRule="auto"/>
        <w:jc w:val="both"/>
        <w:rPr>
          <w:rFonts w:ascii="Arial Narrow" w:hAnsi="Arial Narrow" w:cs="Arial"/>
        </w:rPr>
      </w:pPr>
    </w:p>
    <w:p w:rsidRPr="00FE0263" w:rsidR="00C65984" w:rsidP="00705868" w:rsidRDefault="00C65984" w14:paraId="13CF321F" w14:textId="77777777" w14:noSpellErr="1">
      <w:pPr>
        <w:spacing w:line="360" w:lineRule="auto"/>
        <w:ind w:firstLine="709"/>
        <w:jc w:val="both"/>
        <w:rPr>
          <w:rFonts w:ascii="Arial" w:hAnsi="Arial" w:eastAsia="Times New Roman" w:cs="Arial"/>
          <w:kern w:val="32"/>
          <w:sz w:val="22"/>
          <w:szCs w:val="22"/>
          <w:lang w:eastAsia="en-US"/>
        </w:rPr>
      </w:pPr>
      <w:r w:rsidRPr="00FE0263">
        <w:rPr>
          <w:rFonts w:ascii="Arial" w:hAnsi="Arial" w:eastAsia="Times New Roman" w:cs="Arial"/>
          <w:kern w:val="32"/>
          <w:sz w:val="22"/>
          <w:szCs w:val="22"/>
          <w:lang w:eastAsia="en-US"/>
        </w:rPr>
        <w:t xml:space="preserve">A Auditoria deverá apresentar como resultado de seu trabalho um parecer da sua análise com indicação de sugestão de melhorias.  O parecer, segundo ATTIE (2011, p. 93) “é o instrumento pelo qual o Auditor expressa sua opinião em obediência as normas de auditoria, após realizar todo o trabalho de campo”. </w:t>
      </w:r>
    </w:p>
    <w:p w:rsidRPr="00FE0263" w:rsidR="00C65984" w:rsidP="00FE0263" w:rsidRDefault="00C65984" w14:paraId="0EC297B9" w14:textId="77777777" w14:noSpellErr="1">
      <w:pPr>
        <w:spacing w:line="360" w:lineRule="auto"/>
        <w:ind w:firstLine="709"/>
        <w:jc w:val="both"/>
        <w:rPr>
          <w:rFonts w:ascii="Arial" w:hAnsi="Arial" w:eastAsia="Times New Roman" w:cs="Arial"/>
          <w:kern w:val="32"/>
          <w:sz w:val="22"/>
          <w:szCs w:val="22"/>
          <w:lang w:eastAsia="en-US"/>
        </w:rPr>
      </w:pPr>
      <w:r w:rsidRPr="00FE0263">
        <w:rPr>
          <w:rFonts w:ascii="Arial" w:hAnsi="Arial" w:eastAsia="Times New Roman" w:cs="Arial"/>
          <w:kern w:val="32"/>
          <w:sz w:val="22"/>
          <w:szCs w:val="22"/>
          <w:lang w:eastAsia="en-US"/>
        </w:rPr>
        <w:t>É esse o momento crucial da auditoria, a apresentação de seu resultado:</w:t>
      </w:r>
    </w:p>
    <w:p w:rsidRPr="00FE0263" w:rsidR="00C65984" w:rsidRDefault="00C65984" w14:paraId="5A433A1F" w14:textId="77777777" w14:noSpellErr="1">
      <w:pPr>
        <w:ind w:left="2268"/>
        <w:jc w:val="both"/>
        <w:rPr>
          <w:rFonts w:ascii="Arial" w:hAnsi="Arial" w:cs="Arial"/>
          <w:kern w:val="32"/>
          <w:sz w:val="20"/>
          <w:szCs w:val="20"/>
          <w:lang w:eastAsia="en-US"/>
        </w:rPr>
      </w:pPr>
      <w:r w:rsidRPr="00FE0263">
        <w:rPr>
          <w:rFonts w:ascii="Arial" w:hAnsi="Arial" w:cs="Arial"/>
          <w:sz w:val="20"/>
          <w:szCs w:val="20"/>
          <w:lang w:eastAsia="en-US"/>
        </w:rPr>
        <w:t xml:space="preserve">Uma apresentação indevida do trabalho feito pode representar que todos os louros e elogios recebidos ao longo da jornada sejam esquecidos ou enfraquecidos, tornando o trabalho apenas uma tarefa cumprida pelo auditor. Como podemos fazer </w:t>
      </w:r>
      <w:proofErr w:type="gramStart"/>
      <w:r w:rsidRPr="00FE0263">
        <w:rPr>
          <w:rFonts w:ascii="Arial" w:hAnsi="Arial" w:cs="Arial"/>
          <w:sz w:val="20"/>
          <w:szCs w:val="20"/>
          <w:lang w:eastAsia="en-US"/>
        </w:rPr>
        <w:t xml:space="preserve">pra</w:t>
      </w:r>
      <w:proofErr w:type="gramEnd"/>
      <w:r w:rsidRPr="00FE0263">
        <w:rPr>
          <w:rFonts w:ascii="Arial" w:hAnsi="Arial" w:cs="Arial"/>
          <w:sz w:val="20"/>
          <w:szCs w:val="20"/>
          <w:lang w:eastAsia="en-US"/>
        </w:rPr>
        <w:t xml:space="preserve"> que isto não aconteça? Como podemos identificar o que é esperado e a forma ideal para apresentação deste resultado às áreas envolvidas? (DIAS, 2011, p. 120)  </w:t>
      </w:r>
      <w:r w:rsidRPr="00FE0263">
        <w:rPr>
          <w:rFonts w:ascii="Arial" w:hAnsi="Arial" w:cs="Arial"/>
          <w:kern w:val="32"/>
          <w:sz w:val="20"/>
          <w:szCs w:val="20"/>
          <w:lang w:eastAsia="en-US"/>
        </w:rPr>
        <w:tab/>
      </w:r>
    </w:p>
    <w:p w:rsidRPr="00B77C9D" w:rsidR="00C65984" w:rsidRDefault="00C65984" w14:paraId="60198DA7" w14:textId="77777777">
      <w:pPr>
        <w:ind w:left="2268"/>
        <w:jc w:val="both"/>
        <w:rPr>
          <w:rFonts w:ascii="Arial Narrow" w:hAnsi="Arial Narrow" w:cs="Arial"/>
          <w:b/>
          <w:bCs/>
          <w:kern w:val="32"/>
          <w:sz w:val="20"/>
          <w:szCs w:val="20"/>
          <w:lang w:eastAsia="en-US"/>
        </w:rPr>
      </w:pPr>
    </w:p>
    <w:p w:rsidRPr="00FE0263" w:rsidR="00C65984" w:rsidP="00FE0263" w:rsidRDefault="00C65984" w14:paraId="4F5C2A11" w14:textId="77777777">
      <w:pPr>
        <w:spacing w:line="360" w:lineRule="auto"/>
        <w:ind w:firstLine="709"/>
        <w:jc w:val="both"/>
        <w:rPr>
          <w:rFonts w:ascii="Arial" w:hAnsi="Arial" w:cs="Arial"/>
          <w:kern w:val="32"/>
          <w:sz w:val="22"/>
          <w:szCs w:val="22"/>
          <w:lang w:eastAsia="en-US"/>
        </w:rPr>
      </w:pPr>
      <w:r w:rsidRPr="00FE0263">
        <w:rPr>
          <w:rFonts w:ascii="Arial" w:hAnsi="Arial" w:cs="Arial"/>
          <w:kern w:val="32"/>
          <w:sz w:val="22"/>
          <w:szCs w:val="22"/>
          <w:lang w:eastAsia="en-US"/>
        </w:rPr>
        <w:t xml:space="preserve">Estamos falando em tomadas de decisões que podem afetar a vida e a história de uma empresa, podendo afetar os custos, as receitas, seu posicionamento no mercado, o investimento a ser captado e a assertividade de seus processos e controles internos.  Conforme ressalta </w:t>
      </w:r>
      <w:proofErr w:type="spellStart"/>
      <w:r w:rsidRPr="00FE0263">
        <w:rPr>
          <w:rFonts w:ascii="Arial" w:hAnsi="Arial" w:cs="Arial"/>
          <w:kern w:val="32"/>
          <w:sz w:val="22"/>
          <w:szCs w:val="22"/>
          <w:lang w:eastAsia="en-US"/>
        </w:rPr>
        <w:t>Araujo</w:t>
      </w:r>
      <w:proofErr w:type="spellEnd"/>
      <w:r w:rsidRPr="00FE0263">
        <w:rPr>
          <w:rFonts w:ascii="Arial" w:hAnsi="Arial" w:cs="Arial"/>
          <w:kern w:val="32"/>
          <w:sz w:val="22"/>
          <w:szCs w:val="22"/>
          <w:lang w:eastAsia="en-US"/>
        </w:rPr>
        <w:t xml:space="preserve"> (2008), o profissional pode ser considerado de fato um bom Auditor, mas será avaliado pela qualidade do relatório que produz.</w:t>
      </w:r>
    </w:p>
    <w:p w:rsidRPr="00FE0263" w:rsidR="00C65984" w:rsidP="00FE0263" w:rsidRDefault="00C65984" w14:paraId="1DC6A552" w14:textId="77777777" w14:noSpellErr="1">
      <w:pPr>
        <w:spacing w:line="360" w:lineRule="auto"/>
        <w:ind w:firstLine="709"/>
        <w:jc w:val="both"/>
        <w:rPr>
          <w:rFonts w:ascii="Arial" w:hAnsi="Arial" w:cs="Arial"/>
          <w:sz w:val="22"/>
          <w:szCs w:val="22"/>
          <w:lang w:eastAsia="en-US"/>
        </w:rPr>
      </w:pPr>
      <w:r w:rsidRPr="00FE0263">
        <w:rPr>
          <w:rFonts w:ascii="Arial" w:hAnsi="Arial" w:cs="Arial"/>
          <w:kern w:val="32"/>
          <w:sz w:val="22"/>
          <w:szCs w:val="22"/>
          <w:lang w:eastAsia="en-US"/>
        </w:rPr>
        <w:t xml:space="preserve"> </w:t>
      </w:r>
      <w:r w:rsidRPr="00FE0263">
        <w:rPr>
          <w:rFonts w:ascii="Arial" w:hAnsi="Arial" w:cs="Arial"/>
          <w:sz w:val="22"/>
          <w:szCs w:val="22"/>
          <w:lang w:eastAsia="en-US"/>
        </w:rPr>
        <w:t xml:space="preserve">É fato que as organizações devem se preparar mais a cada dia, melhorando seus processos continuamente, buscando redução de custo, elevando a qualidade de produtos ou serviços e ter sempre como referência o melhor que pode oferecer a seus clientes. Neste sentido deverão tirar o máximo dos resultados da auditoria para os ajustes e intervenções de curto, médio e longo prazo em seus processos e controles internos.  </w:t>
      </w:r>
    </w:p>
    <w:p w:rsidRPr="00FE0263" w:rsidR="00C65984" w:rsidP="00FE0263" w:rsidRDefault="00C65984" w14:paraId="68C0F7C7" w14:textId="77777777">
      <w:pPr>
        <w:spacing w:line="360" w:lineRule="auto"/>
        <w:ind w:firstLine="709"/>
        <w:jc w:val="both"/>
        <w:rPr>
          <w:rFonts w:ascii="Arial" w:hAnsi="Arial" w:cs="Arial"/>
          <w:sz w:val="22"/>
          <w:szCs w:val="22"/>
          <w:lang w:eastAsia="en-US"/>
        </w:rPr>
      </w:pPr>
      <w:r w:rsidRPr="00FE0263">
        <w:rPr>
          <w:rFonts w:ascii="Arial" w:hAnsi="Arial" w:cs="Arial"/>
          <w:sz w:val="22"/>
          <w:szCs w:val="22"/>
          <w:lang w:eastAsia="en-US"/>
        </w:rPr>
        <w:t xml:space="preserve">As auditorias através de seus pareceres e opiniões não entrará da seara do “Como Fazer”, serão identificadas conforme </w:t>
      </w:r>
      <w:proofErr w:type="spellStart"/>
      <w:r w:rsidRPr="00FE0263">
        <w:rPr>
          <w:rFonts w:ascii="Arial" w:hAnsi="Arial" w:cs="Arial"/>
          <w:sz w:val="22"/>
          <w:szCs w:val="22"/>
          <w:lang w:eastAsia="en-US"/>
        </w:rPr>
        <w:t xml:space="preserve">Attie</w:t>
      </w:r>
      <w:proofErr w:type="spellEnd"/>
      <w:r w:rsidRPr="00FE0263">
        <w:rPr>
          <w:rFonts w:ascii="Arial" w:hAnsi="Arial" w:cs="Arial"/>
          <w:sz w:val="22"/>
          <w:szCs w:val="22"/>
          <w:lang w:eastAsia="en-US"/>
        </w:rPr>
        <w:t xml:space="preserve"> (2011), fraquezas em seus processos e controles internos, para as quais o auditor apresentará possíveis sugestões de melhorias para os pontos observados. </w:t>
      </w:r>
    </w:p>
    <w:p w:rsidRPr="00B77C9D" w:rsidR="00C65984" w:rsidRDefault="00195521" w14:paraId="4DEE87F3" w14:textId="77777777">
      <w:pPr>
        <w:pStyle w:val="Heading2"/>
        <w:rPr>
          <w:rFonts w:ascii="Arial Narrow" w:hAnsi="Arial Narrow" w:cs="Arial"/>
          <w:sz w:val="24"/>
          <w:szCs w:val="24"/>
        </w:rPr>
      </w:pPr>
      <w:bookmarkStart w:name="_Toc357497476" w:id="54"/>
      <w:bookmarkStart w:name="_Toc484465502" w:id="55"/>
      <w:bookmarkStart w:name="_Toc484466154" w:id="56"/>
      <w:bookmarkStart w:name="_Toc484466285" w:id="57"/>
      <w:bookmarkStart w:name="_Toc487631673" w:id="58"/>
      <w:r>
        <w:rPr>
          <w:rFonts w:ascii="Arial Narrow" w:hAnsi="Arial Narrow" w:cs="Arial"/>
          <w:sz w:val="24"/>
          <w:szCs w:val="24"/>
        </w:rPr>
        <w:t>5</w:t>
      </w:r>
      <w:r w:rsidRPr="00B77C9D" w:rsidR="00C65984">
        <w:rPr>
          <w:rFonts w:ascii="Arial Narrow" w:hAnsi="Arial Narrow" w:cs="Arial"/>
          <w:sz w:val="24"/>
          <w:szCs w:val="24"/>
        </w:rPr>
        <w:t xml:space="preserve">.8  </w:t>
      </w:r>
      <w:bookmarkEnd w:id="54"/>
      <w:proofErr w:type="spellStart"/>
      <w:r w:rsidRPr="00B77C9D" w:rsidR="00C65984">
        <w:rPr>
          <w:rFonts w:ascii="Arial Narrow" w:hAnsi="Arial Narrow" w:cs="Arial"/>
          <w:sz w:val="24"/>
          <w:szCs w:val="24"/>
        </w:rPr>
        <w:t>Ações</w:t>
      </w:r>
      <w:proofErr w:type="spellEnd"/>
      <w:r w:rsidRPr="00B77C9D" w:rsidR="00C65984">
        <w:rPr>
          <w:rFonts w:ascii="Arial Narrow" w:hAnsi="Arial Narrow" w:cs="Arial"/>
          <w:sz w:val="24"/>
          <w:szCs w:val="24"/>
        </w:rPr>
        <w:t xml:space="preserve"> da </w:t>
      </w:r>
      <w:proofErr w:type="spellStart"/>
      <w:r w:rsidRPr="00B77C9D" w:rsidR="00C65984">
        <w:rPr>
          <w:rFonts w:ascii="Arial Narrow" w:hAnsi="Arial Narrow" w:cs="Arial"/>
          <w:sz w:val="24"/>
          <w:szCs w:val="24"/>
        </w:rPr>
        <w:t>Empresa</w:t>
      </w:r>
      <w:proofErr w:type="spellEnd"/>
      <w:r w:rsidRPr="00B77C9D" w:rsidR="00C65984">
        <w:rPr>
          <w:rFonts w:ascii="Arial Narrow" w:hAnsi="Arial Narrow" w:cs="Arial"/>
          <w:sz w:val="24"/>
          <w:szCs w:val="24"/>
        </w:rPr>
        <w:t xml:space="preserve"> Mediante o </w:t>
      </w:r>
      <w:proofErr w:type="spellStart"/>
      <w:r w:rsidRPr="00B77C9D" w:rsidR="00C65984">
        <w:rPr>
          <w:rFonts w:ascii="Arial Narrow" w:hAnsi="Arial Narrow" w:cs="Arial"/>
          <w:sz w:val="24"/>
          <w:szCs w:val="24"/>
        </w:rPr>
        <w:t>Parecer</w:t>
      </w:r>
      <w:proofErr w:type="spellEnd"/>
      <w:r w:rsidRPr="00B77C9D" w:rsidR="00C65984">
        <w:rPr>
          <w:rFonts w:ascii="Arial Narrow" w:hAnsi="Arial Narrow" w:cs="Arial"/>
          <w:sz w:val="24"/>
          <w:szCs w:val="24"/>
        </w:rPr>
        <w:t xml:space="preserve"> de Auditoria</w:t>
      </w:r>
      <w:bookmarkEnd w:id="55"/>
      <w:bookmarkEnd w:id="56"/>
      <w:bookmarkEnd w:id="57"/>
      <w:bookmarkEnd w:id="58"/>
    </w:p>
    <w:p w:rsidRPr="00B77C9D" w:rsidR="00C65984" w:rsidRDefault="00C65984" w14:paraId="52E25C61" w14:textId="77777777">
      <w:pPr>
        <w:spacing w:line="360" w:lineRule="auto"/>
        <w:jc w:val="both"/>
        <w:rPr>
          <w:rFonts w:ascii="Arial Narrow" w:hAnsi="Arial Narrow" w:cs="Arial"/>
        </w:rPr>
      </w:pPr>
    </w:p>
    <w:p w:rsidRPr="00FE0263" w:rsidR="00C65984" w:rsidP="00705868" w:rsidRDefault="00C65984" w14:paraId="50FECCAE" w14:textId="77777777" w14:noSpellErr="1">
      <w:pPr>
        <w:spacing w:line="360" w:lineRule="auto"/>
        <w:ind w:firstLine="709"/>
        <w:jc w:val="both"/>
        <w:rPr>
          <w:rFonts w:ascii="Arial" w:hAnsi="Arial" w:cs="Arial"/>
          <w:kern w:val="32"/>
          <w:sz w:val="22"/>
          <w:szCs w:val="22"/>
          <w:lang w:eastAsia="en-US"/>
        </w:rPr>
      </w:pPr>
      <w:r w:rsidRPr="00FE0263">
        <w:rPr>
          <w:rFonts w:ascii="Arial" w:hAnsi="Arial" w:cs="Arial"/>
          <w:kern w:val="32"/>
          <w:sz w:val="22"/>
          <w:szCs w:val="22"/>
          <w:lang w:eastAsia="en-US"/>
        </w:rPr>
        <w:t xml:space="preserve">Para as empresas atingirem suas metas futuras aplicando as correções sugeridas através dos Pareceres de Auditorias, é necessária a criação de um planejamento que determine a estratégia a ser seguida para garantir as que ações estabelecidas estejam sejam cumpridas pelos responsáveis e designados para realiza-las. O Acompanhamento das correções segundo Dias (2011, p. 130) “não se trata de um simples follow-up, mas da constatação de que as ações corretivas foram incorporadas, pelas áreas como uma atividade e/ou meta em seus procedimentos”. </w:t>
      </w:r>
    </w:p>
    <w:p w:rsidRPr="00705868" w:rsidR="00C65984" w:rsidRDefault="00195521" w14:paraId="59FF0813" w14:textId="77777777" w14:noSpellErr="1">
      <w:pPr>
        <w:pStyle w:val="Heading1"/>
        <w:rPr>
          <w:rFonts w:ascii="Arial Narrow" w:hAnsi="Arial Narrow" w:cs="Arial"/>
          <w:sz w:val="28"/>
          <w:szCs w:val="28"/>
        </w:rPr>
      </w:pPr>
      <w:bookmarkStart w:name="_Toc357497481" w:id="59"/>
      <w:bookmarkStart w:name="_Toc487631675" w:id="60"/>
      <w:r w:rsidRPr="00705868">
        <w:rPr>
          <w:rFonts w:ascii="Arial Narrow" w:hAnsi="Arial Narrow" w:cs="Arial"/>
          <w:sz w:val="28"/>
          <w:szCs w:val="28"/>
        </w:rPr>
        <w:t>6</w:t>
      </w:r>
      <w:r w:rsidRPr="00705868" w:rsidR="00C65984">
        <w:rPr>
          <w:rFonts w:ascii="Arial Narrow" w:hAnsi="Arial Narrow" w:cs="Arial"/>
          <w:sz w:val="28"/>
          <w:szCs w:val="28"/>
        </w:rPr>
        <w:t xml:space="preserve"> </w:t>
      </w:r>
      <w:bookmarkEnd w:id="60"/>
      <w:r w:rsidRPr="00705868">
        <w:rPr>
          <w:rFonts w:ascii="Arial Narrow" w:hAnsi="Arial Narrow" w:cs="Arial"/>
          <w:sz w:val="28"/>
          <w:szCs w:val="28"/>
        </w:rPr>
        <w:t>RESULTADOS</w:t>
      </w:r>
      <w:r w:rsidRPr="00705868" w:rsidR="00C65984">
        <w:rPr>
          <w:rFonts w:ascii="Arial Narrow" w:hAnsi="Arial Narrow" w:cs="Arial"/>
          <w:sz w:val="28"/>
          <w:szCs w:val="28"/>
        </w:rPr>
        <w:t xml:space="preserve"> </w:t>
      </w:r>
    </w:p>
    <w:p w:rsidRPr="00B77C9D" w:rsidR="00C65984" w:rsidRDefault="00C65984" w14:paraId="27E5AB14" w14:textId="77777777">
      <w:pPr>
        <w:spacing w:line="360" w:lineRule="auto"/>
        <w:jc w:val="both"/>
        <w:rPr>
          <w:rFonts w:ascii="Arial Narrow" w:hAnsi="Arial Narrow" w:cs="Arial"/>
        </w:rPr>
      </w:pPr>
    </w:p>
    <w:p w:rsidRPr="00195521" w:rsidR="00C65984" w:rsidP="00705868" w:rsidRDefault="00C65984" w14:paraId="30E0E081"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Conforme citado na metodologia de pesquisa para responder ao problema proposto foram entrevistados os 25 colaboradores do setor de Suprimentos da empresa de serviços médicos de Belo Horizonte que foi selecionada para a pesquisa, no total este setor conta com 43 colaboradores, mas apenas </w:t>
      </w:r>
      <w:r w:rsidRPr="00195521" w:rsidR="00C30B26">
        <w:rPr>
          <w:rFonts w:ascii="Arial" w:hAnsi="Arial" w:cs="Arial"/>
          <w:sz w:val="22"/>
          <w:szCs w:val="22"/>
        </w:rPr>
        <w:t>os 25 compradores têm</w:t>
      </w:r>
      <w:r w:rsidRPr="00195521">
        <w:rPr>
          <w:rFonts w:ascii="Arial" w:hAnsi="Arial" w:cs="Arial"/>
          <w:sz w:val="22"/>
          <w:szCs w:val="22"/>
        </w:rPr>
        <w:t xml:space="preserve"> os seus processos auditados.  </w:t>
      </w:r>
    </w:p>
    <w:p w:rsidRPr="00195521" w:rsidR="00C65984" w:rsidP="00705868" w:rsidRDefault="00C65984" w14:paraId="3E117E38"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O atendimento às compras corporativas e assistenciais é realizado da seguinte forma: </w:t>
      </w:r>
    </w:p>
    <w:p w:rsidRPr="00195521" w:rsidR="00C65984" w:rsidP="00705868" w:rsidRDefault="00C65984" w14:paraId="4023FD84"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5 compradores de medicamentos</w:t>
      </w:r>
    </w:p>
    <w:p w:rsidRPr="00195521" w:rsidR="00C65984" w:rsidP="00705868" w:rsidRDefault="00C65984" w14:paraId="3FC17C42"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5 compradores de equipamentos biomédicos</w:t>
      </w:r>
    </w:p>
    <w:p w:rsidRPr="00195521" w:rsidR="00C65984" w:rsidP="00705868" w:rsidRDefault="00C65984" w14:paraId="7CC8B881"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 xml:space="preserve">3 compradores de TI – tecnologia da </w:t>
      </w:r>
      <w:proofErr w:type="gramStart"/>
      <w:r w:rsidRPr="00195521">
        <w:rPr>
          <w:rFonts w:ascii="Arial" w:hAnsi="Arial" w:cs="Arial"/>
          <w:sz w:val="22"/>
          <w:szCs w:val="22"/>
        </w:rPr>
        <w:t>informação( software</w:t>
      </w:r>
      <w:proofErr w:type="gramEnd"/>
      <w:r w:rsidRPr="00195521">
        <w:rPr>
          <w:rFonts w:ascii="Arial" w:hAnsi="Arial" w:cs="Arial"/>
          <w:sz w:val="22"/>
          <w:szCs w:val="22"/>
        </w:rPr>
        <w:t xml:space="preserve"> e hardware )</w:t>
      </w:r>
    </w:p>
    <w:p w:rsidRPr="00195521" w:rsidR="00C65984" w:rsidP="00705868" w:rsidRDefault="00C65984" w14:paraId="3B5B2679"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5 compradores de serviços diversos</w:t>
      </w:r>
    </w:p>
    <w:p w:rsidRPr="00195521" w:rsidR="00C65984" w:rsidP="00705868" w:rsidRDefault="00C65984" w14:paraId="32DFC24E"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4 compradores de obras</w:t>
      </w:r>
    </w:p>
    <w:p w:rsidRPr="00195521" w:rsidR="00C65984" w:rsidP="00705868" w:rsidRDefault="00C65984" w14:paraId="4D2DF5B7" w14:textId="77777777" w14:noSpellErr="1">
      <w:pPr>
        <w:numPr>
          <w:ilvl w:val="0"/>
          <w:numId w:val="4"/>
        </w:numPr>
        <w:spacing w:line="360" w:lineRule="auto"/>
        <w:ind w:left="1134" w:firstLine="0"/>
        <w:jc w:val="both"/>
        <w:rPr>
          <w:rFonts w:ascii="Arial" w:hAnsi="Arial" w:cs="Arial"/>
          <w:sz w:val="22"/>
          <w:szCs w:val="22"/>
        </w:rPr>
      </w:pPr>
      <w:r w:rsidRPr="00195521">
        <w:rPr>
          <w:rFonts w:ascii="Arial" w:hAnsi="Arial" w:cs="Arial"/>
          <w:sz w:val="22"/>
          <w:szCs w:val="22"/>
        </w:rPr>
        <w:t xml:space="preserve">5 compradores de insumos </w:t>
      </w:r>
      <w:commentRangeStart w:id="61"/>
      <w:r w:rsidRPr="00195521">
        <w:rPr>
          <w:rFonts w:ascii="Arial" w:hAnsi="Arial" w:cs="Arial"/>
          <w:sz w:val="22"/>
          <w:szCs w:val="22"/>
        </w:rPr>
        <w:t>administrativos</w:t>
      </w:r>
      <w:commentRangeEnd w:id="61"/>
      <w:r w:rsidR="00C30B26">
        <w:rPr>
          <w:rStyle w:val="CommentReference"/>
        </w:rPr>
        <w:commentReference w:id="61"/>
      </w:r>
    </w:p>
    <w:p w:rsidRPr="00195521" w:rsidR="00C65984" w:rsidP="00705868" w:rsidRDefault="00C65984" w14:paraId="77383CFA"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Os 25 compradores responderam ao questionário de 10 questões propostas para os objetivos da pesquisa. Sendo que as questões de 1 a 4 tinham o objetivo de identificar as funções para que ao longo a pesquisa fosse possível visualizar se dentro do mesmo setor percepção sobre a auditoria interna poderia estar associada ao fato de alguns dos processos não estarem associados a manutenção de Acreditação. Com estas questões também o planejamento de auditorias para este público é divulgado com foi demonstrado que a auditoria interna no setor é </w:t>
      </w:r>
      <w:proofErr w:type="gramStart"/>
      <w:r w:rsidRPr="00195521">
        <w:rPr>
          <w:rFonts w:ascii="Arial" w:hAnsi="Arial" w:cs="Arial"/>
          <w:sz w:val="22"/>
          <w:szCs w:val="22"/>
        </w:rPr>
        <w:t xml:space="preserve">divulgado</w:t>
      </w:r>
      <w:proofErr w:type="gramEnd"/>
      <w:r w:rsidRPr="00195521">
        <w:rPr>
          <w:rFonts w:ascii="Arial" w:hAnsi="Arial" w:cs="Arial"/>
          <w:sz w:val="22"/>
          <w:szCs w:val="22"/>
        </w:rPr>
        <w:t xml:space="preserve"> com 180 dias de cronograma, que dos processos destes compradores os relacionados compra de medicamentos e de equipamentos biomédicos contribuem para a manutenção de Acreditação e certificações específica do segmento de saúde. </w:t>
      </w:r>
    </w:p>
    <w:p w:rsidRPr="00195521" w:rsidR="00C65984" w:rsidP="00705868" w:rsidRDefault="00C65984" w14:paraId="4388384F"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No Gráfico 1, é demonstrada a visão do auditados sobre atuação da auditoria interna sobre os processos que estão diretamente ligados a manutenção das acreditações. O objetivo foi identificar se na visão destes, a auditoria tratava tais processos de forma diferente. </w:t>
      </w:r>
    </w:p>
    <w:p w:rsidRPr="00B77C9D" w:rsidR="00C65984" w:rsidP="00705868" w:rsidRDefault="00C65984" w14:paraId="5BE50158" w14:textId="77777777" w14:noSpellErr="1">
      <w:pPr>
        <w:spacing w:line="360" w:lineRule="auto"/>
        <w:ind w:firstLine="709"/>
        <w:jc w:val="both"/>
        <w:rPr>
          <w:rFonts w:ascii="Arial Narrow" w:hAnsi="Arial Narrow" w:cs="Arial"/>
        </w:rPr>
      </w:pPr>
      <w:commentRangeStart w:id="62"/>
      <w:r w:rsidRPr="00195521">
        <w:rPr>
          <w:rFonts w:ascii="Arial" w:hAnsi="Arial" w:cs="Arial"/>
          <w:sz w:val="22"/>
          <w:szCs w:val="22"/>
        </w:rPr>
        <w:t xml:space="preserve">Respondendo a esta questão, 52% dos entrevistados responderam que a auditoria interna nesta empresa atua com ferramentas adequadas e da melhor forma, </w:t>
      </w:r>
      <w:proofErr w:type="gramStart"/>
      <w:r w:rsidRPr="00195521">
        <w:rPr>
          <w:rFonts w:ascii="Arial" w:hAnsi="Arial" w:cs="Arial"/>
          <w:sz w:val="22"/>
          <w:szCs w:val="22"/>
        </w:rPr>
        <w:t>independente</w:t>
      </w:r>
      <w:proofErr w:type="gramEnd"/>
      <w:r w:rsidRPr="00195521">
        <w:rPr>
          <w:rFonts w:ascii="Arial" w:hAnsi="Arial" w:cs="Arial"/>
          <w:sz w:val="22"/>
          <w:szCs w:val="22"/>
        </w:rPr>
        <w:t xml:space="preserve"> de estarem ou não diretamente ligados a manutenção de Acreditação, e 28% responderam que a auditoria interna consegue envolver os auditados de forma positiva nos processos investigativos, demonstrando a estes o ganho que se tem quando se detecta e aponta que se precisa melhorar independente destes serem alvos da manutenção de Acreditação.</w:t>
      </w:r>
      <w:r w:rsidRPr="00B77C9D">
        <w:rPr>
          <w:rFonts w:ascii="Arial Narrow" w:hAnsi="Arial Narrow" w:cs="Arial"/>
        </w:rPr>
        <w:t xml:space="preserve"> </w:t>
      </w:r>
      <w:commentRangeEnd w:id="62"/>
      <w:r w:rsidR="00C30B26">
        <w:rPr>
          <w:rStyle w:val="CommentReference"/>
        </w:rPr>
        <w:commentReference w:id="62"/>
      </w:r>
    </w:p>
    <w:p w:rsidRPr="00B77C9D" w:rsidR="00C65984" w:rsidRDefault="00C65984" w14:paraId="7B717437" w14:textId="77777777">
      <w:pPr>
        <w:spacing w:line="360" w:lineRule="auto"/>
        <w:jc w:val="both"/>
        <w:rPr>
          <w:rFonts w:ascii="Arial Narrow" w:hAnsi="Arial Narrow" w:cs="Arial"/>
        </w:rPr>
      </w:pPr>
    </w:p>
    <w:p w:rsidRPr="00B77C9D" w:rsidR="00C65984" w:rsidRDefault="00834D0B" w14:paraId="4A846DB9" w14:textId="2B35A33C">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72E7368D" wp14:editId="6C379400">
            <wp:extent cx="4572000" cy="2595245"/>
            <wp:effectExtent l="0" t="0" r="0" b="0"/>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Pr="00195521" w:rsidR="00C65984" w:rsidP="00195521" w:rsidRDefault="00C65984" w14:paraId="557222E7" w14:textId="77777777" w14:noSpellErr="1">
      <w:pPr>
        <w:pStyle w:val="Caption"/>
        <w:rPr>
          <w:rFonts w:ascii="Arial" w:hAnsi="Arial" w:cs="Arial"/>
          <w:b w:val="0"/>
          <w:bCs w:val="0"/>
        </w:rPr>
      </w:pPr>
      <w:bookmarkStart w:name="_Toc487556680" w:id="63"/>
      <w:r w:rsidRPr="00195521">
        <w:rPr>
          <w:rFonts w:ascii="Arial" w:hAnsi="Arial" w:cs="Arial"/>
        </w:rPr>
        <w:t xml:space="preserve">Gráfico  </w:t>
      </w:r>
      <w:r w:rsidRPr="70668B5A">
        <w:rPr>
          <w:rPrChange w:author="Rafael Lima" w:date="2017-09-08T12:03:41.6202909" w:id="1813574167">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1</w:t>
      </w:r>
      <w:r w:rsidRPr="70668B5A">
        <w:rPr>
          <w:rPrChange w:author="Rafael Lima" w:date="2017-09-08T12:03:41.6202909" w:id="1611860999">
            <w:rPr>
              <w:rFonts w:ascii="Arial" w:hAnsi="Arial" w:cs="Arial"/>
            </w:rPr>
          </w:rPrChange>
        </w:rPr>
        <w:fldChar w:fldCharType="end"/>
      </w:r>
      <w:proofErr w:type="gramStart"/>
      <w:r w:rsidRPr="00195521">
        <w:rPr>
          <w:rFonts w:ascii="Arial" w:hAnsi="Arial" w:cs="Arial"/>
          <w:b w:val="0"/>
          <w:bCs w:val="0"/>
        </w:rPr>
        <w:t>.-</w:t>
      </w:r>
      <w:proofErr w:type="gramEnd"/>
      <w:r w:rsidRPr="00195521">
        <w:rPr>
          <w:rFonts w:ascii="Arial" w:hAnsi="Arial" w:cs="Arial"/>
          <w:b w:val="0"/>
          <w:bCs w:val="0"/>
        </w:rPr>
        <w:t xml:space="preserve">  Representação gráfica das respostas dos entrevistados para a questão de número 5 do questionário</w:t>
      </w:r>
      <w:bookmarkEnd w:id="63"/>
    </w:p>
    <w:p w:rsidRPr="00195521" w:rsidR="00C65984" w:rsidP="00195521" w:rsidRDefault="00C65984" w14:paraId="16B1E9D0" w14:textId="77777777" w14:noSpellErr="1">
      <w:pPr>
        <w:pStyle w:val="Caption"/>
        <w:rPr>
          <w:rFonts w:ascii="Arial" w:hAnsi="Arial" w:cs="Arial"/>
          <w:b w:val="0"/>
          <w:bCs w:val="0"/>
        </w:rPr>
      </w:pPr>
      <w:r w:rsidRPr="00195521">
        <w:rPr>
          <w:rFonts w:ascii="Arial" w:hAnsi="Arial" w:cs="Arial"/>
          <w:b w:val="0"/>
          <w:bCs w:val="0"/>
        </w:rPr>
        <w:t>Fonte: Dados coletados da pesquisa</w:t>
      </w:r>
    </w:p>
    <w:p w:rsidRPr="00195521" w:rsidR="00C65984" w:rsidRDefault="00C65984" w14:paraId="426387A3" w14:textId="77777777">
      <w:pPr>
        <w:spacing w:line="360" w:lineRule="auto"/>
        <w:jc w:val="both"/>
        <w:rPr>
          <w:rFonts w:ascii="Arial" w:hAnsi="Arial" w:cs="Arial"/>
          <w:sz w:val="22"/>
          <w:szCs w:val="22"/>
        </w:rPr>
      </w:pPr>
    </w:p>
    <w:p w:rsidRPr="00195521" w:rsidR="00C65984" w:rsidP="00705868" w:rsidRDefault="00C65984" w14:paraId="7F573F18"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O Gráfico 2, representa as respostas dos auditados sobre a definição dos membros do Setor de Suprimentos para participarem nos processos de auditoria. Como setor de suprimentos atende a dois grandes demandantes dentro da mesma empresa, sendo que um é o Assistencial que envolve os serviços da rede própria e o outro, que é o Corporativo, que envolve a operadora de plano de saúde,</w:t>
      </w:r>
      <w:del w:author="Janete Alves Teixeira Castro" w:date="2017-07-14T13:05:00Z" w:id="64">
        <w:r w:rsidRPr="00195521" w:rsidDel="00D675E0">
          <w:rPr>
            <w:rFonts w:ascii="Arial" w:hAnsi="Arial" w:cs="Arial"/>
            <w:sz w:val="22"/>
            <w:szCs w:val="22"/>
          </w:rPr>
          <w:delText xml:space="preserve"> </w:delText>
        </w:r>
      </w:del>
      <w:r w:rsidRPr="00195521">
        <w:rPr>
          <w:rFonts w:ascii="Arial" w:hAnsi="Arial" w:cs="Arial"/>
          <w:sz w:val="22"/>
          <w:szCs w:val="22"/>
        </w:rPr>
        <w:t xml:space="preserve"> ficou evidenciado pelas respostas</w:t>
      </w:r>
      <w:del w:author="Janete Alves Teixeira Castro" w:date="2017-07-14T13:05:00Z" w:id="65">
        <w:r w:rsidRPr="00195521" w:rsidDel="00D675E0">
          <w:rPr>
            <w:rFonts w:ascii="Arial" w:hAnsi="Arial" w:cs="Arial"/>
            <w:sz w:val="22"/>
            <w:szCs w:val="22"/>
          </w:rPr>
          <w:delText xml:space="preserve"> </w:delText>
        </w:r>
      </w:del>
      <w:r w:rsidRPr="00195521">
        <w:rPr>
          <w:rFonts w:ascii="Arial" w:hAnsi="Arial" w:cs="Arial"/>
          <w:sz w:val="22"/>
          <w:szCs w:val="22"/>
        </w:rPr>
        <w:t xml:space="preserve"> as entrevistas que os públicos</w:t>
      </w:r>
      <w:ins w:author="Janete Alves Teixeira Castro" w:date="2017-07-14T13:05:00Z" w:id="66">
        <w:r w:rsidR="00D675E0">
          <w:rPr>
            <w:rFonts w:ascii="Arial" w:hAnsi="Arial" w:cs="Arial"/>
            <w:sz w:val="22"/>
            <w:szCs w:val="22"/>
          </w:rPr>
          <w:t>,</w:t>
        </w:r>
      </w:ins>
      <w:r w:rsidRPr="00195521">
        <w:rPr>
          <w:rFonts w:ascii="Arial" w:hAnsi="Arial" w:cs="Arial"/>
          <w:sz w:val="22"/>
          <w:szCs w:val="22"/>
        </w:rPr>
        <w:t xml:space="preserve"> ou seja</w:t>
      </w:r>
      <w:ins w:author="Janete Alves Teixeira Castro" w:date="2017-07-14T13:05:00Z" w:id="67">
        <w:r w:rsidR="00D675E0">
          <w:rPr>
            <w:rFonts w:ascii="Arial" w:hAnsi="Arial" w:cs="Arial"/>
            <w:sz w:val="22"/>
            <w:szCs w:val="22"/>
          </w:rPr>
          <w:t>,</w:t>
        </w:r>
      </w:ins>
      <w:r w:rsidRPr="00195521">
        <w:rPr>
          <w:rFonts w:ascii="Arial" w:hAnsi="Arial" w:cs="Arial"/>
          <w:sz w:val="22"/>
          <w:szCs w:val="22"/>
        </w:rPr>
        <w:t xml:space="preserve"> os auditados são definidos de formas diferentes. Para as auditorias de compra de medicamentos e serviços biomédicos são selecionados membros das equipes para participarem das auditoras, já para as mais aquisições cujos processos representam 68% do total do setor, as auditorias são realizadas com a participação dos coordenadores e </w:t>
      </w:r>
      <w:commentRangeStart w:id="68"/>
      <w:r w:rsidRPr="00195521">
        <w:rPr>
          <w:rFonts w:ascii="Arial" w:hAnsi="Arial" w:cs="Arial"/>
          <w:sz w:val="22"/>
          <w:szCs w:val="22"/>
        </w:rPr>
        <w:t>se necessário estes envolvem os membros de suas equipes ligados diretamente aos processos que tiverem apontamentos</w:t>
      </w:r>
      <w:commentRangeEnd w:id="68"/>
      <w:r w:rsidR="00D675E0">
        <w:rPr>
          <w:rStyle w:val="CommentReference"/>
        </w:rPr>
        <w:commentReference w:id="68"/>
      </w:r>
      <w:r w:rsidRPr="00195521">
        <w:rPr>
          <w:rFonts w:ascii="Arial" w:hAnsi="Arial" w:cs="Arial"/>
          <w:sz w:val="22"/>
          <w:szCs w:val="22"/>
        </w:rPr>
        <w:t>.</w:t>
      </w:r>
    </w:p>
    <w:p w:rsidRPr="00B77C9D" w:rsidR="00C65984" w:rsidRDefault="00C65984" w14:paraId="511C757A" w14:textId="77777777">
      <w:pPr>
        <w:spacing w:line="360" w:lineRule="auto"/>
        <w:jc w:val="both"/>
        <w:rPr>
          <w:rFonts w:ascii="Arial Narrow" w:hAnsi="Arial Narrow" w:cs="Arial"/>
        </w:rPr>
      </w:pPr>
    </w:p>
    <w:p w:rsidRPr="00B77C9D" w:rsidR="00C65984" w:rsidRDefault="00834D0B" w14:paraId="4BD3A99A" w14:textId="60F33D87">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2B24C39F" wp14:editId="6752722E">
            <wp:extent cx="4572000" cy="2595245"/>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Pr="00195521" w:rsidR="00C65984" w:rsidP="00195521" w:rsidRDefault="00C65984" w14:paraId="121E6273" w14:textId="77777777" w14:noSpellErr="1">
      <w:pPr>
        <w:pStyle w:val="Caption"/>
        <w:rPr>
          <w:rFonts w:ascii="Arial" w:hAnsi="Arial" w:cs="Arial"/>
          <w:b w:val="0"/>
          <w:bCs w:val="0"/>
        </w:rPr>
      </w:pPr>
      <w:bookmarkStart w:name="_Toc487556681" w:id="69"/>
      <w:r w:rsidRPr="00195521">
        <w:rPr>
          <w:rFonts w:ascii="Arial" w:hAnsi="Arial" w:cs="Arial"/>
        </w:rPr>
        <w:t xml:space="preserve">Gráfico  </w:t>
      </w:r>
      <w:r w:rsidRPr="70668B5A">
        <w:rPr>
          <w:rPrChange w:author="Rafael Lima" w:date="2017-09-08T12:03:41.6202909" w:id="807484699">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2</w:t>
      </w:r>
      <w:r w:rsidRPr="70668B5A">
        <w:rPr>
          <w:rPrChange w:author="Rafael Lima" w:date="2017-09-08T12:03:41.6202909" w:id="1829678911">
            <w:rPr>
              <w:rFonts w:ascii="Arial" w:hAnsi="Arial" w:cs="Arial"/>
            </w:rPr>
          </w:rPrChange>
        </w:rPr>
        <w:fldChar w:fldCharType="end"/>
      </w:r>
      <w:r w:rsidRPr="00195521">
        <w:rPr>
          <w:rFonts w:ascii="Arial" w:hAnsi="Arial" w:cs="Arial"/>
        </w:rPr>
        <w:t xml:space="preserve"> -</w:t>
      </w:r>
      <w:r w:rsidRPr="00195521">
        <w:rPr>
          <w:rFonts w:ascii="Arial" w:hAnsi="Arial" w:cs="Arial"/>
          <w:b w:val="0"/>
          <w:bCs w:val="0"/>
        </w:rPr>
        <w:t xml:space="preserve"> Representação gráfica das respostas dos entrevistados para a questão de número 6 do questionário</w:t>
      </w:r>
      <w:bookmarkEnd w:id="69"/>
    </w:p>
    <w:p w:rsidRPr="00195521" w:rsidR="00C65984" w:rsidP="00195521" w:rsidRDefault="00C65984" w14:paraId="32B37FAA" w14:textId="77777777" w14:noSpellErr="1">
      <w:pPr>
        <w:pStyle w:val="Caption"/>
        <w:rPr>
          <w:rFonts w:ascii="Arial" w:hAnsi="Arial" w:cs="Arial"/>
          <w:b w:val="0"/>
          <w:bCs w:val="0"/>
        </w:rPr>
      </w:pPr>
      <w:r w:rsidRPr="00195521">
        <w:rPr>
          <w:rFonts w:ascii="Arial" w:hAnsi="Arial" w:cs="Arial"/>
          <w:b w:val="0"/>
          <w:bCs w:val="0"/>
        </w:rPr>
        <w:t>Fonte: Dados coletados da pesquisa</w:t>
      </w:r>
    </w:p>
    <w:p w:rsidRPr="00B77C9D" w:rsidR="00C65984" w:rsidRDefault="00C65984" w14:paraId="2B3564D7" w14:textId="77777777">
      <w:pPr>
        <w:spacing w:line="360" w:lineRule="auto"/>
        <w:jc w:val="both"/>
        <w:rPr>
          <w:rFonts w:ascii="Arial Narrow" w:hAnsi="Arial Narrow" w:cs="Arial"/>
        </w:rPr>
      </w:pPr>
    </w:p>
    <w:p w:rsidRPr="00195521" w:rsidR="00C65984" w:rsidP="00705868" w:rsidRDefault="00C65984" w14:paraId="3A6A5BE8"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A questão 7 do questionário, aplicado aos entrevistados, cujas respostas são representadas pelo Gráfico 3, demonstra que na visão de </w:t>
      </w:r>
      <w:commentRangeStart w:id="70"/>
      <w:r w:rsidRPr="00195521">
        <w:rPr>
          <w:rFonts w:ascii="Arial" w:hAnsi="Arial" w:cs="Arial"/>
          <w:sz w:val="22"/>
          <w:szCs w:val="22"/>
        </w:rPr>
        <w:t>68%</w:t>
      </w:r>
      <w:commentRangeEnd w:id="70"/>
      <w:r w:rsidR="00D675E0">
        <w:rPr>
          <w:rStyle w:val="CommentReference"/>
        </w:rPr>
        <w:commentReference w:id="70"/>
      </w:r>
      <w:r w:rsidRPr="00195521">
        <w:rPr>
          <w:rFonts w:ascii="Arial" w:hAnsi="Arial" w:cs="Arial"/>
          <w:sz w:val="22"/>
          <w:szCs w:val="22"/>
        </w:rPr>
        <w:t xml:space="preserve"> auditados desta empresa,  a auditoria interna contribui com as áreas operacionais para atenderem as expectativas da empresa, quanto alcançar macro objetivos e políticas definidas pela organização, manutenção das Acreditações necessárias ao negócio, verificação dos procedimentos e das normas alocados no processo e proporcionando as equipes insumos para proporem os  ajustes necessários a estes processos. </w:t>
      </w:r>
    </w:p>
    <w:p w:rsidRPr="00195521" w:rsidR="00C65984" w:rsidP="00705868" w:rsidRDefault="00C65984" w14:paraId="1D5497EB"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Apenas 12% apontaram que em sua visão a auditoria interna contribui para o aumento de desempenho operacional e eficácia obtida por suas áreas produtivas e de  planos e metas, ainda que indiretamente.  Já 20% dos entrevistados apontaram como contribuição na sua visão a reavaliação dos sistemas de controle envolvidos, p</w:t>
      </w:r>
      <w:ins w:author="Janete Alves Teixeira Castro" w:date="2017-07-14T13:08:00Z" w:id="71">
        <w:r w:rsidR="00D675E0">
          <w:rPr>
            <w:rFonts w:ascii="Arial" w:hAnsi="Arial" w:cs="Arial"/>
            <w:sz w:val="22"/>
            <w:szCs w:val="22"/>
          </w:rPr>
          <w:t>a</w:t>
        </w:r>
      </w:ins>
      <w:r w:rsidRPr="00195521">
        <w:rPr>
          <w:rFonts w:ascii="Arial" w:hAnsi="Arial" w:cs="Arial"/>
          <w:sz w:val="22"/>
          <w:szCs w:val="22"/>
        </w:rPr>
        <w:t xml:space="preserve">ra identificar se são os ideais ao propósito do negócio. </w:t>
      </w:r>
    </w:p>
    <w:p w:rsidRPr="00B77C9D" w:rsidR="00C65984" w:rsidRDefault="00C65984" w14:paraId="5154D488" w14:textId="77777777">
      <w:pPr>
        <w:spacing w:line="360" w:lineRule="auto"/>
        <w:jc w:val="both"/>
        <w:rPr>
          <w:rFonts w:ascii="Arial Narrow" w:hAnsi="Arial Narrow" w:cs="Arial"/>
        </w:rPr>
      </w:pPr>
    </w:p>
    <w:p w:rsidRPr="00B77C9D" w:rsidR="00C65984" w:rsidRDefault="00834D0B" w14:paraId="3E6A4E28" w14:textId="104C963E">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3C71831A" wp14:editId="4CC72E6B">
            <wp:extent cx="4572000" cy="2595245"/>
            <wp:effectExtent l="0" t="0" r="0" b="0"/>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Pr="00195521" w:rsidR="00C65984" w:rsidRDefault="00C65984" w14:paraId="0F452BD3" w14:textId="77777777" w14:noSpellErr="1">
      <w:pPr>
        <w:pStyle w:val="Caption"/>
        <w:rPr>
          <w:rFonts w:ascii="Arial" w:hAnsi="Arial" w:cs="Arial"/>
          <w:b w:val="0"/>
          <w:bCs w:val="0"/>
        </w:rPr>
      </w:pPr>
      <w:bookmarkStart w:name="_Toc487556682" w:id="72"/>
      <w:r w:rsidRPr="00195521">
        <w:rPr>
          <w:rFonts w:ascii="Arial" w:hAnsi="Arial" w:cs="Arial"/>
        </w:rPr>
        <w:t xml:space="preserve">Gráfico  </w:t>
      </w:r>
      <w:r w:rsidRPr="70668B5A">
        <w:rPr>
          <w:rPrChange w:author="Rafael Lima" w:date="2017-09-08T12:03:41.6202909" w:id="1252397717">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3</w:t>
      </w:r>
      <w:r w:rsidRPr="70668B5A">
        <w:rPr>
          <w:rPrChange w:author="Rafael Lima" w:date="2017-09-08T12:03:41.6202909" w:id="748080765">
            <w:rPr>
              <w:rFonts w:ascii="Arial" w:hAnsi="Arial" w:cs="Arial"/>
            </w:rPr>
          </w:rPrChange>
        </w:rPr>
        <w:fldChar w:fldCharType="end"/>
      </w:r>
      <w:r w:rsidRPr="00195521">
        <w:rPr>
          <w:rFonts w:ascii="Arial" w:hAnsi="Arial" w:cs="Arial"/>
        </w:rPr>
        <w:t xml:space="preserve"> -</w:t>
      </w:r>
      <w:r w:rsidRPr="00195521">
        <w:rPr>
          <w:rFonts w:ascii="Arial" w:hAnsi="Arial" w:cs="Arial"/>
          <w:b w:val="0"/>
          <w:bCs w:val="0"/>
        </w:rPr>
        <w:t xml:space="preserve"> Representação gráfica das respostas dos entrevistados para a questão de número 7 do questionário</w:t>
      </w:r>
      <w:bookmarkEnd w:id="72"/>
    </w:p>
    <w:p w:rsidRPr="00195521" w:rsidR="00C65984" w:rsidRDefault="00C65984" w14:paraId="6BAF0894" w14:textId="77777777" w14:noSpellErr="1">
      <w:pPr>
        <w:pStyle w:val="Caption"/>
        <w:rPr>
          <w:rFonts w:ascii="Arial" w:hAnsi="Arial" w:cs="Arial"/>
          <w:b w:val="0"/>
          <w:bCs w:val="0"/>
        </w:rPr>
      </w:pPr>
      <w:r w:rsidRPr="00195521">
        <w:rPr>
          <w:rFonts w:ascii="Arial" w:hAnsi="Arial" w:cs="Arial"/>
          <w:b w:val="0"/>
          <w:bCs w:val="0"/>
        </w:rPr>
        <w:t>Fonte: Dados coletados da pesquisa</w:t>
      </w:r>
    </w:p>
    <w:p w:rsidRPr="00B77C9D" w:rsidR="00C65984" w:rsidRDefault="00C65984" w14:paraId="34E9082F" w14:textId="77777777">
      <w:pPr>
        <w:spacing w:line="360" w:lineRule="auto"/>
        <w:jc w:val="both"/>
        <w:rPr>
          <w:rFonts w:ascii="Arial Narrow" w:hAnsi="Arial Narrow" w:cs="Arial"/>
        </w:rPr>
      </w:pPr>
    </w:p>
    <w:p w:rsidRPr="00195521" w:rsidR="00C65984" w:rsidP="00705868" w:rsidRDefault="00C65984" w14:paraId="6AEBB4A2" w14:textId="77777777" w14:noSpellErr="1">
      <w:pPr>
        <w:spacing w:line="360" w:lineRule="auto"/>
        <w:ind w:firstLine="709"/>
        <w:jc w:val="both"/>
        <w:rPr>
          <w:rFonts w:ascii="Arial" w:hAnsi="Arial" w:eastAsia="Times New Roman" w:cs="Arial"/>
          <w:color w:val="000000"/>
          <w:sz w:val="22"/>
          <w:szCs w:val="22"/>
        </w:rPr>
      </w:pPr>
      <w:commentRangeStart w:id="73"/>
      <w:r w:rsidRPr="00195521">
        <w:rPr>
          <w:rFonts w:ascii="Arial" w:hAnsi="Arial" w:cs="Arial"/>
          <w:sz w:val="22"/>
          <w:szCs w:val="22"/>
        </w:rPr>
        <w:t xml:space="preserve">A entrevista objetivava entender o impacto causado ao Setor de Suprimentos durante os processos de auditoria interna na visão dos auditados, cujas respostas seguem representadas nos Gráfico 4, que destaca que  44% dos entrevistados responderam que </w:t>
      </w:r>
      <w:r w:rsidRPr="00195521">
        <w:rPr>
          <w:rFonts w:ascii="Arial" w:hAnsi="Arial" w:eastAsia="Times New Roman" w:cs="Arial"/>
          <w:color w:val="000000"/>
          <w:sz w:val="22"/>
          <w:szCs w:val="22"/>
        </w:rPr>
        <w:t xml:space="preserve">como são selecionados antecipadamente os membros da equipe para participarem do processo de auditoria, o restante da equipe é acionada apenas se necessário complementar informações não há impacto na rotina do setor, 40% ressaltaram o benefício do planejamento com antecedência das auditorias, pois neste caso as equipes conseguem se programarem a atuarem pra não haver impactos na rotina. </w:t>
      </w:r>
    </w:p>
    <w:p w:rsidRPr="00195521" w:rsidR="00C65984" w:rsidP="00705868" w:rsidRDefault="00C65984" w14:paraId="6F7DA894" w14:textId="77777777" w14:noSpellErr="1">
      <w:pPr>
        <w:spacing w:line="360" w:lineRule="auto"/>
        <w:ind w:firstLine="709"/>
        <w:jc w:val="both"/>
        <w:rPr>
          <w:rFonts w:ascii="Arial" w:hAnsi="Arial" w:eastAsia="Times New Roman" w:cs="Arial"/>
          <w:color w:val="000000"/>
          <w:sz w:val="22"/>
          <w:szCs w:val="22"/>
        </w:rPr>
      </w:pPr>
      <w:r w:rsidRPr="00195521">
        <w:rPr>
          <w:rFonts w:ascii="Arial" w:hAnsi="Arial" w:eastAsia="Times New Roman" w:cs="Arial"/>
          <w:color w:val="000000"/>
          <w:sz w:val="22"/>
          <w:szCs w:val="22"/>
        </w:rPr>
        <w:t xml:space="preserve">No entanto 16% dos auditados ressaltaram que ficam apreensivos durante as auditorias, pois sentem que apesar de realizarem suas atividades com empenho, são abordados pelos auditores como se agissem incorretamente independente de terem ou não chegado a algum resultado. </w:t>
      </w:r>
      <w:commentRangeEnd w:id="73"/>
      <w:r w:rsidR="00D675E0">
        <w:rPr>
          <w:rStyle w:val="CommentReference"/>
        </w:rPr>
        <w:commentReference w:id="73"/>
      </w:r>
    </w:p>
    <w:p w:rsidRPr="00B77C9D" w:rsidR="00C65984" w:rsidRDefault="00C65984" w14:paraId="42B92E2D" w14:textId="77777777">
      <w:pPr>
        <w:spacing w:line="360" w:lineRule="auto"/>
        <w:jc w:val="both"/>
        <w:rPr>
          <w:rFonts w:ascii="Arial Narrow" w:hAnsi="Arial Narrow" w:cs="Arial"/>
        </w:rPr>
      </w:pPr>
    </w:p>
    <w:p w:rsidRPr="00B77C9D" w:rsidR="00C65984" w:rsidRDefault="00C65984" w14:paraId="552D4A4A" w14:textId="77777777">
      <w:pPr>
        <w:spacing w:line="360" w:lineRule="auto"/>
        <w:jc w:val="both"/>
        <w:rPr>
          <w:rFonts w:ascii="Arial Narrow" w:hAnsi="Arial Narrow" w:cs="Arial"/>
        </w:rPr>
      </w:pPr>
    </w:p>
    <w:p w:rsidRPr="00B77C9D" w:rsidR="00C65984" w:rsidRDefault="00834D0B" w14:paraId="4587DFD6" w14:textId="1E3B0653">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69BF5C34" wp14:editId="56914619">
            <wp:extent cx="4572000" cy="2595245"/>
            <wp:effectExtent l="0" t="0" r="0" b="0"/>
            <wp:docPr id="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Pr="00195521" w:rsidR="00C65984" w:rsidRDefault="00C65984" w14:paraId="08A2DE40" w14:textId="77777777" w14:noSpellErr="1">
      <w:pPr>
        <w:pStyle w:val="Caption"/>
        <w:rPr>
          <w:rFonts w:ascii="Arial" w:hAnsi="Arial" w:cs="Arial"/>
          <w:b w:val="0"/>
          <w:bCs w:val="0"/>
        </w:rPr>
      </w:pPr>
      <w:bookmarkStart w:name="_Toc487556683" w:id="74"/>
      <w:r w:rsidRPr="00195521">
        <w:rPr>
          <w:rFonts w:ascii="Arial" w:hAnsi="Arial" w:cs="Arial"/>
        </w:rPr>
        <w:t xml:space="preserve">Gráfico  </w:t>
      </w:r>
      <w:r w:rsidRPr="70668B5A">
        <w:rPr>
          <w:rPrChange w:author="Rafael Lima" w:date="2017-09-08T12:03:41.6202909" w:id="58156905">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4</w:t>
      </w:r>
      <w:r w:rsidRPr="70668B5A">
        <w:rPr>
          <w:rPrChange w:author="Rafael Lima" w:date="2017-09-08T12:03:41.6202909" w:id="1011030136">
            <w:rPr>
              <w:rFonts w:ascii="Arial" w:hAnsi="Arial" w:cs="Arial"/>
            </w:rPr>
          </w:rPrChange>
        </w:rPr>
        <w:fldChar w:fldCharType="end"/>
      </w:r>
      <w:r w:rsidRPr="00195521">
        <w:rPr>
          <w:rFonts w:ascii="Arial" w:hAnsi="Arial" w:cs="Arial"/>
        </w:rPr>
        <w:t xml:space="preserve"> - </w:t>
      </w:r>
      <w:r w:rsidRPr="00195521">
        <w:rPr>
          <w:rFonts w:ascii="Arial" w:hAnsi="Arial" w:cs="Arial"/>
          <w:b w:val="0"/>
          <w:bCs w:val="0"/>
        </w:rPr>
        <w:t>Representação gráfica das respostas dos entrevistados para a questão de número 8 do questionário</w:t>
      </w:r>
      <w:bookmarkEnd w:id="74"/>
    </w:p>
    <w:p w:rsidRPr="00195521" w:rsidR="00C65984" w:rsidRDefault="00C65984" w14:paraId="6B34F7FE" w14:textId="77777777" w14:noSpellErr="1">
      <w:pPr>
        <w:pStyle w:val="Caption"/>
        <w:rPr>
          <w:rFonts w:ascii="Arial" w:hAnsi="Arial" w:cs="Arial"/>
          <w:b w:val="0"/>
          <w:bCs w:val="0"/>
        </w:rPr>
      </w:pPr>
      <w:r w:rsidRPr="00195521">
        <w:rPr>
          <w:rFonts w:ascii="Arial" w:hAnsi="Arial" w:cs="Arial"/>
          <w:b w:val="0"/>
          <w:bCs w:val="0"/>
        </w:rPr>
        <w:t xml:space="preserve">Fonte: Dados coletados </w:t>
      </w:r>
      <w:proofErr w:type="gramStart"/>
      <w:r w:rsidRPr="00195521">
        <w:rPr>
          <w:rFonts w:ascii="Arial" w:hAnsi="Arial" w:cs="Arial"/>
          <w:b w:val="0"/>
          <w:bCs w:val="0"/>
        </w:rPr>
        <w:t>as pesquisa</w:t>
      </w:r>
      <w:proofErr w:type="gramEnd"/>
    </w:p>
    <w:p w:rsidRPr="00B77C9D" w:rsidR="00C65984" w:rsidRDefault="00C65984" w14:paraId="6A1AB4B2" w14:textId="77777777">
      <w:pPr>
        <w:spacing w:line="360" w:lineRule="auto"/>
        <w:jc w:val="both"/>
        <w:rPr>
          <w:rFonts w:ascii="Arial Narrow" w:hAnsi="Arial Narrow" w:cs="Arial"/>
        </w:rPr>
      </w:pPr>
    </w:p>
    <w:p w:rsidRPr="00195521" w:rsidR="00C65984" w:rsidP="00705868" w:rsidRDefault="00C65984" w14:paraId="1D930062"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Perguntados sobre sua atuação, intitulando-a como fundamental para o sucesso das auditorias e para que estas alcancem resultados positivos para a empresa, 64% dos auditados responderam que se preparam para o processo levantando com antecedência qual será sua atuação, e</w:t>
      </w:r>
      <w:r w:rsidRPr="00195521" w:rsidR="00195521">
        <w:rPr>
          <w:rFonts w:ascii="Arial" w:hAnsi="Arial" w:cs="Arial"/>
          <w:sz w:val="22"/>
          <w:szCs w:val="22"/>
        </w:rPr>
        <w:t xml:space="preserve"> que veem nesta ação inclusive,</w:t>
      </w:r>
      <w:r w:rsidRPr="00195521">
        <w:rPr>
          <w:rFonts w:ascii="Arial" w:hAnsi="Arial" w:cs="Arial"/>
          <w:sz w:val="22"/>
          <w:szCs w:val="22"/>
        </w:rPr>
        <w:t xml:space="preserve"> uma oportunidade de identificar necessidades de correção em processos antes que sejam apontados pela auditoria interna.</w:t>
      </w:r>
    </w:p>
    <w:p w:rsidRPr="00195521" w:rsidR="00C65984" w:rsidP="00705868" w:rsidRDefault="00C65984" w14:paraId="2B8282C6" w14:textId="77777777" w14:noSpellErr="1">
      <w:pPr>
        <w:spacing w:line="360" w:lineRule="auto"/>
        <w:ind w:firstLine="709"/>
        <w:jc w:val="both"/>
        <w:rPr>
          <w:rFonts w:ascii="Arial" w:hAnsi="Arial" w:cs="Arial"/>
          <w:sz w:val="22"/>
          <w:szCs w:val="22"/>
        </w:rPr>
      </w:pPr>
      <w:commentRangeStart w:id="75"/>
      <w:r w:rsidRPr="00195521">
        <w:rPr>
          <w:rFonts w:ascii="Arial" w:hAnsi="Arial" w:cs="Arial"/>
          <w:sz w:val="22"/>
          <w:szCs w:val="22"/>
        </w:rPr>
        <w:t>Conforme demonstrado no Gráfico 5, fica evidenciado que 16% dos entrevistados responderam que se sentem sujeitos passivos no processo em função da empresa não deixar claro os papeis que devem exercer durante os processos, 12% apoiam e fornecem os insumos necessários aos auditores, se sentem inseguros na forma de atuar pois acham a postura dos auditores coercitiva</w:t>
      </w:r>
      <w:commentRangeEnd w:id="75"/>
      <w:r w:rsidR="00452784">
        <w:rPr>
          <w:rStyle w:val="CommentReference"/>
        </w:rPr>
        <w:commentReference w:id="75"/>
      </w:r>
      <w:r w:rsidRPr="00195521">
        <w:rPr>
          <w:rFonts w:ascii="Arial" w:hAnsi="Arial" w:cs="Arial"/>
          <w:sz w:val="22"/>
          <w:szCs w:val="22"/>
        </w:rPr>
        <w:t xml:space="preserve">. </w:t>
      </w:r>
    </w:p>
    <w:p w:rsidRPr="00B77C9D" w:rsidR="00C65984" w:rsidRDefault="00C65984" w14:paraId="48DFB13B" w14:textId="77777777">
      <w:pPr>
        <w:spacing w:line="360" w:lineRule="auto"/>
        <w:jc w:val="both"/>
        <w:rPr>
          <w:rFonts w:ascii="Arial Narrow" w:hAnsi="Arial Narrow" w:cs="Arial"/>
        </w:rPr>
      </w:pPr>
    </w:p>
    <w:p w:rsidRPr="00B77C9D" w:rsidR="00C65984" w:rsidRDefault="00834D0B" w14:paraId="489F1354" w14:textId="23FD42C7">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6D4115F9" wp14:editId="41884649">
            <wp:extent cx="4572000" cy="2595245"/>
            <wp:effectExtent l="0" t="0" r="0" b="0"/>
            <wp:docPr id="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Pr="00195521" w:rsidR="00C65984" w:rsidRDefault="00C65984" w14:paraId="19B550C3" w14:textId="77777777" w14:noSpellErr="1">
      <w:pPr>
        <w:pStyle w:val="Caption"/>
        <w:rPr>
          <w:rFonts w:ascii="Arial" w:hAnsi="Arial" w:cs="Arial"/>
          <w:b w:val="0"/>
          <w:bCs w:val="0"/>
        </w:rPr>
      </w:pPr>
      <w:bookmarkStart w:name="_Toc487556684" w:id="76"/>
      <w:r w:rsidRPr="00195521">
        <w:rPr>
          <w:rFonts w:ascii="Arial" w:hAnsi="Arial" w:cs="Arial"/>
        </w:rPr>
        <w:t xml:space="preserve">Gráfico  </w:t>
      </w:r>
      <w:r w:rsidRPr="70668B5A">
        <w:rPr>
          <w:rPrChange w:author="Rafael Lima" w:date="2017-09-08T12:03:41.6202909" w:id="1144557901">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5</w:t>
      </w:r>
      <w:r w:rsidRPr="70668B5A">
        <w:rPr>
          <w:rPrChange w:author="Rafael Lima" w:date="2017-09-08T12:03:41.6202909" w:id="138725635">
            <w:rPr>
              <w:rFonts w:ascii="Arial" w:hAnsi="Arial" w:cs="Arial"/>
            </w:rPr>
          </w:rPrChange>
        </w:rPr>
        <w:fldChar w:fldCharType="end"/>
      </w:r>
      <w:r w:rsidRPr="00195521">
        <w:rPr>
          <w:rFonts w:ascii="Arial" w:hAnsi="Arial" w:cs="Arial"/>
          <w:b w:val="0"/>
          <w:bCs w:val="0"/>
        </w:rPr>
        <w:t xml:space="preserve"> - Representação gráfica das respostas dos entrevistados para a questão de número 9 do questionário</w:t>
      </w:r>
      <w:bookmarkEnd w:id="76"/>
    </w:p>
    <w:p w:rsidRPr="00195521" w:rsidR="00C65984" w:rsidRDefault="00C65984" w14:paraId="5BE81B1C" w14:textId="77777777" w14:noSpellErr="1">
      <w:pPr>
        <w:pStyle w:val="Caption"/>
        <w:rPr>
          <w:rFonts w:ascii="Arial" w:hAnsi="Arial" w:cs="Arial"/>
          <w:b w:val="0"/>
          <w:bCs w:val="0"/>
        </w:rPr>
      </w:pPr>
      <w:r w:rsidRPr="00195521">
        <w:rPr>
          <w:rFonts w:ascii="Arial" w:hAnsi="Arial" w:cs="Arial"/>
          <w:b w:val="0"/>
          <w:bCs w:val="0"/>
        </w:rPr>
        <w:t>Fonte: Gerado pela autora</w:t>
      </w:r>
    </w:p>
    <w:p w:rsidRPr="00B77C9D" w:rsidR="00C65984" w:rsidRDefault="00C65984" w14:paraId="7264EBF1" w14:textId="77777777">
      <w:pPr>
        <w:spacing w:line="360" w:lineRule="auto"/>
        <w:jc w:val="both"/>
        <w:rPr>
          <w:rFonts w:ascii="Arial Narrow" w:hAnsi="Arial Narrow" w:cs="Arial"/>
        </w:rPr>
      </w:pPr>
    </w:p>
    <w:p w:rsidRPr="00195521" w:rsidR="00C65984" w:rsidP="00705868" w:rsidRDefault="00C65984" w14:paraId="24BC7689"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 xml:space="preserve">Por fim os entrevistados foram perguntados sobre sua visão a respeito dos pareceres e atuação da auditoria interna na empresa de serviços médicos, e 84% concordou que a auditoria interna da ênfase em todos os processos do Suprimentos e não apenas aos que se referem os serviços de saúde por terem a necessidade de Acreditação por Órgãos específicos, o apontamento de melhorias necessárias são feitos para todos os processos, e para os que não tem apontamentos a empresa ainda assim trabalha para constante evolução. </w:t>
      </w:r>
    </w:p>
    <w:p w:rsidRPr="00195521" w:rsidR="00C65984" w:rsidP="00705868" w:rsidRDefault="00C65984" w14:paraId="6D1C3484" w14:textId="77777777" w14:noSpellErr="1">
      <w:pPr>
        <w:spacing w:line="360" w:lineRule="auto"/>
        <w:ind w:firstLine="709"/>
        <w:jc w:val="both"/>
        <w:rPr>
          <w:rFonts w:ascii="Arial" w:hAnsi="Arial" w:cs="Arial"/>
          <w:sz w:val="22"/>
          <w:szCs w:val="22"/>
        </w:rPr>
      </w:pPr>
      <w:r w:rsidRPr="00195521">
        <w:rPr>
          <w:rFonts w:ascii="Arial" w:hAnsi="Arial" w:cs="Arial"/>
          <w:sz w:val="22"/>
          <w:szCs w:val="22"/>
        </w:rPr>
        <w:t>Os demais 16% d</w:t>
      </w:r>
      <w:ins w:author="Janete Alves Teixeira Castro" w:date="2017-07-14T13:16:00Z" w:id="77">
        <w:r w:rsidR="00452784">
          <w:rPr>
            <w:rFonts w:ascii="Arial" w:hAnsi="Arial" w:cs="Arial"/>
            <w:sz w:val="22"/>
            <w:szCs w:val="22"/>
          </w:rPr>
          <w:t>os respondentes</w:t>
        </w:r>
      </w:ins>
      <w:del w:author="Janete Alves Teixeira Castro" w:date="2017-07-14T13:16:00Z" w:id="78">
        <w:r w:rsidRPr="00195521" w:rsidDel="00452784">
          <w:rPr>
            <w:rFonts w:ascii="Arial" w:hAnsi="Arial" w:cs="Arial"/>
            <w:sz w:val="22"/>
            <w:szCs w:val="22"/>
          </w:rPr>
          <w:delText>a população entrevistada</w:delText>
        </w:r>
      </w:del>
      <w:r w:rsidRPr="00195521">
        <w:rPr>
          <w:rFonts w:ascii="Arial" w:hAnsi="Arial" w:cs="Arial"/>
          <w:sz w:val="22"/>
          <w:szCs w:val="22"/>
        </w:rPr>
        <w:t xml:space="preserve"> afirmaram não perceber que a atuação no setor para as correções e melhorias propostas são imediatas, no entanto as vezes se inicia um outro ciclo de auditoria interna, sem que tivessem sido tratados todos os apontamentos anteriores, e como a empresa tem esta atuação, os auditados também não se empenham tanto para implantarem as melhorias propostas. </w:t>
      </w:r>
    </w:p>
    <w:p w:rsidRPr="00B77C9D" w:rsidR="00C65984" w:rsidRDefault="00C65984" w14:paraId="6E17A87B" w14:textId="77777777">
      <w:pPr>
        <w:spacing w:line="360" w:lineRule="auto"/>
        <w:jc w:val="both"/>
        <w:rPr>
          <w:rFonts w:ascii="Arial Narrow" w:hAnsi="Arial Narrow" w:cs="Arial"/>
        </w:rPr>
      </w:pPr>
    </w:p>
    <w:p w:rsidRPr="00B77C9D" w:rsidR="00C65984" w:rsidRDefault="00834D0B" w14:paraId="1CA772B1" w14:textId="78850227">
      <w:pPr>
        <w:spacing w:line="360" w:lineRule="auto"/>
        <w:jc w:val="center"/>
        <w:rPr>
          <w:rFonts w:ascii="Arial Narrow" w:hAnsi="Arial Narrow" w:cs="Arial"/>
        </w:rPr>
      </w:pPr>
      <w:r w:rsidRPr="00B77C9D">
        <w:rPr>
          <w:rFonts w:ascii="Arial Narrow" w:hAnsi="Arial Narrow"/>
          <w:noProof/>
          <w:lang w:val="en-US" w:eastAsia="ja-JP"/>
        </w:rPr>
        <w:drawing>
          <wp:inline distT="0" distB="0" distL="0" distR="0" wp14:anchorId="74F4DE8D" wp14:editId="4526B1EF">
            <wp:extent cx="4572000" cy="2595245"/>
            <wp:effectExtent l="0" t="0" r="0" b="0"/>
            <wp:docPr id="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Pr="00195521" w:rsidR="00C65984" w:rsidRDefault="00C65984" w14:paraId="5EE7BB74" w14:textId="77777777" w14:noSpellErr="1">
      <w:pPr>
        <w:pStyle w:val="Caption"/>
        <w:rPr>
          <w:rFonts w:ascii="Arial" w:hAnsi="Arial" w:cs="Arial"/>
          <w:b w:val="0"/>
          <w:bCs w:val="0"/>
        </w:rPr>
      </w:pPr>
      <w:bookmarkStart w:name="_Toc487556685" w:id="79"/>
      <w:r w:rsidRPr="00195521">
        <w:rPr>
          <w:rFonts w:ascii="Arial" w:hAnsi="Arial" w:cs="Arial"/>
        </w:rPr>
        <w:t xml:space="preserve">Gráfico  </w:t>
      </w:r>
      <w:r w:rsidRPr="70668B5A">
        <w:rPr>
          <w:rPrChange w:author="Rafael Lima" w:date="2017-09-08T12:03:41.6202909" w:id="1440314408">
            <w:rPr>
              <w:rFonts w:ascii="Arial" w:hAnsi="Arial" w:cs="Arial"/>
            </w:rPr>
          </w:rPrChange>
        </w:rPr>
        <w:fldChar w:fldCharType="begin"/>
      </w:r>
      <w:r w:rsidRPr="00195521">
        <w:rPr>
          <w:rFonts w:ascii="Arial" w:hAnsi="Arial" w:cs="Arial"/>
        </w:rPr>
        <w:instrText xml:space="preserve"> SEQ Gráfico_ \* ARABIC </w:instrText>
      </w:r>
      <w:r w:rsidRPr="00195521">
        <w:rPr>
          <w:rFonts w:ascii="Arial" w:hAnsi="Arial" w:cs="Arial"/>
        </w:rPr>
        <w:fldChar w:fldCharType="separate"/>
      </w:r>
      <w:r w:rsidRPr="00195521">
        <w:rPr>
          <w:rFonts w:ascii="Arial" w:hAnsi="Arial" w:cs="Arial"/>
          <w:lang w:val="en-US" w:eastAsia="ja-JP"/>
        </w:rPr>
        <w:t>6</w:t>
      </w:r>
      <w:r w:rsidRPr="70668B5A">
        <w:rPr>
          <w:rPrChange w:author="Rafael Lima" w:date="2017-09-08T12:03:41.6202909" w:id="751337332">
            <w:rPr>
              <w:rFonts w:ascii="Arial" w:hAnsi="Arial" w:cs="Arial"/>
            </w:rPr>
          </w:rPrChange>
        </w:rPr>
        <w:fldChar w:fldCharType="end"/>
      </w:r>
      <w:r w:rsidRPr="00195521">
        <w:rPr>
          <w:rFonts w:ascii="Arial" w:hAnsi="Arial" w:cs="Arial"/>
          <w:b w:val="0"/>
          <w:bCs w:val="0"/>
        </w:rPr>
        <w:t xml:space="preserve"> - Representação gráfica das respostas dos entrevistados para a questão de número 10 do questionário</w:t>
      </w:r>
      <w:bookmarkEnd w:id="79"/>
    </w:p>
    <w:p w:rsidRPr="00195521" w:rsidR="00C65984" w:rsidRDefault="00C65984" w14:paraId="7B0F3218" w14:textId="77777777" w14:noSpellErr="1">
      <w:pPr>
        <w:pStyle w:val="Caption"/>
        <w:rPr>
          <w:rFonts w:ascii="Arial" w:hAnsi="Arial" w:cs="Arial"/>
          <w:b w:val="0"/>
          <w:bCs w:val="0"/>
        </w:rPr>
      </w:pPr>
      <w:r w:rsidRPr="00195521">
        <w:rPr>
          <w:rFonts w:ascii="Arial" w:hAnsi="Arial" w:cs="Arial"/>
          <w:b w:val="0"/>
          <w:bCs w:val="0"/>
        </w:rPr>
        <w:t>Fonte: Dados coletados da pesquisa</w:t>
      </w:r>
    </w:p>
    <w:p w:rsidR="00195521" w:rsidRDefault="00195521" w14:paraId="1101C493" w14:textId="77777777">
      <w:pPr>
        <w:pStyle w:val="Heading1"/>
        <w:rPr>
          <w:rFonts w:ascii="Arial Narrow" w:hAnsi="Arial Narrow"/>
        </w:rPr>
      </w:pPr>
    </w:p>
    <w:p w:rsidRPr="00705868" w:rsidR="00C65984" w:rsidP="00705868" w:rsidRDefault="00C65984" w14:paraId="0BDEE6A4" w14:textId="77777777">
      <w:pPr>
        <w:spacing w:line="360" w:lineRule="auto"/>
        <w:ind w:firstLine="709"/>
        <w:jc w:val="both"/>
        <w:rPr>
          <w:rFonts w:ascii="Arial" w:hAnsi="Arial" w:eastAsia="Times New Roman" w:cs="Arial"/>
          <w:sz w:val="22"/>
          <w:szCs w:val="22"/>
          <w:lang w:val="en-US" w:eastAsia="ja-JP"/>
        </w:rPr>
      </w:pPr>
      <w:r w:rsidRPr="00705868">
        <w:rPr>
          <w:rFonts w:ascii="Arial" w:hAnsi="Arial" w:cs="Arial"/>
          <w:sz w:val="22"/>
          <w:szCs w:val="22"/>
        </w:rPr>
        <w:t>O trabalho teve o objetivo de mostrar a visão dos auditados de uma empresa de serviços médicos de Belo Horizonte sobre a auditoria interna, i</w:t>
      </w:r>
      <w:proofErr w:type="spellStart"/>
      <w:r w:rsidRPr="00705868">
        <w:rPr>
          <w:rFonts w:ascii="Arial" w:hAnsi="Arial" w:eastAsia="Times New Roman" w:cs="Arial"/>
          <w:sz w:val="22"/>
          <w:szCs w:val="22"/>
          <w:lang w:val="en-US" w:eastAsia="ja-JP"/>
        </w:rPr>
        <w:t xml:space="preserve">dentificar</w:t>
      </w:r>
      <w:proofErr w:type="spellEnd"/>
      <w:r w:rsidRPr="00705868">
        <w:rPr>
          <w:rFonts w:ascii="Arial" w:hAnsi="Arial" w:eastAsia="Times New Roman" w:cs="Arial"/>
          <w:sz w:val="22"/>
          <w:szCs w:val="22"/>
          <w:lang w:val="en-US" w:eastAsia="ja-JP"/>
        </w:rPr>
        <w:t xml:space="preserve"> se </w:t>
      </w:r>
      <w:proofErr w:type="spellStart"/>
      <w:r w:rsidRPr="00705868">
        <w:rPr>
          <w:rFonts w:ascii="Arial" w:hAnsi="Arial" w:eastAsia="Times New Roman" w:cs="Arial"/>
          <w:sz w:val="22"/>
          <w:szCs w:val="22"/>
          <w:lang w:val="en-US" w:eastAsia="ja-JP"/>
        </w:rPr>
        <w:t xml:space="preserve">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se </w:t>
      </w:r>
      <w:proofErr w:type="spellStart"/>
      <w:r w:rsidRPr="00705868">
        <w:rPr>
          <w:rFonts w:ascii="Arial" w:hAnsi="Arial" w:eastAsia="Times New Roman" w:cs="Arial"/>
          <w:sz w:val="22"/>
          <w:szCs w:val="22"/>
          <w:lang w:val="en-US" w:eastAsia="ja-JP"/>
        </w:rPr>
        <w:t xml:space="preserve">sentiam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coagidos</w:t>
      </w:r>
      <w:proofErr w:type="spellEnd"/>
      <w:r w:rsidRPr="00705868">
        <w:rPr>
          <w:rFonts w:ascii="Arial" w:hAnsi="Arial" w:eastAsia="Times New Roman" w:cs="Arial"/>
          <w:sz w:val="22"/>
          <w:szCs w:val="22"/>
          <w:lang w:val="en-US" w:eastAsia="ja-JP"/>
        </w:rPr>
        <w:t xml:space="preserve"> pela </w:t>
      </w:r>
      <w:proofErr w:type="spellStart"/>
      <w:r w:rsidRPr="00705868">
        <w:rPr>
          <w:rFonts w:ascii="Arial" w:hAnsi="Arial" w:eastAsia="Times New Roman" w:cs="Arial"/>
          <w:sz w:val="22"/>
          <w:szCs w:val="22"/>
          <w:lang w:val="en-US" w:eastAsia="ja-JP"/>
        </w:rPr>
        <w:t xml:space="preserve">atuação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desta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função</w:t>
      </w:r>
      <w:proofErr w:type="spellEnd"/>
      <w:r w:rsidRPr="00705868">
        <w:rPr>
          <w:rFonts w:ascii="Arial" w:hAnsi="Arial" w:eastAsia="Times New Roman" w:cs="Arial"/>
          <w:sz w:val="22"/>
          <w:szCs w:val="22"/>
          <w:lang w:val="en-US" w:eastAsia="ja-JP"/>
        </w:rPr>
        <w:t xml:space="preserve"> do </w:t>
      </w:r>
      <w:proofErr w:type="spellStart"/>
      <w:r w:rsidRPr="00705868">
        <w:rPr>
          <w:rFonts w:ascii="Arial" w:hAnsi="Arial" w:eastAsia="Times New Roman" w:cs="Arial"/>
          <w:sz w:val="22"/>
          <w:szCs w:val="22"/>
          <w:lang w:val="en-US" w:eastAsia="ja-JP"/>
        </w:rPr>
        <w:t xml:space="preserve">requisito</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específico</w:t>
      </w:r>
      <w:r w:rsidRPr="00705868">
        <w:rPr>
          <w:rFonts w:ascii="Arial" w:hAnsi="Arial" w:eastAsia="Times New Roman" w:cs="Arial"/>
          <w:sz w:val="22"/>
          <w:szCs w:val="22"/>
          <w:lang w:val="en-US" w:eastAsia="ja-JP"/>
        </w:rPr>
        <w:t xml:space="preserve"> que </w:t>
      </w:r>
      <w:proofErr w:type="spellStart"/>
      <w:r w:rsidRPr="00705868">
        <w:rPr>
          <w:rFonts w:ascii="Arial" w:hAnsi="Arial" w:eastAsia="Times New Roman" w:cs="Arial"/>
          <w:sz w:val="22"/>
          <w:szCs w:val="22"/>
          <w:lang w:val="en-US" w:eastAsia="ja-JP"/>
        </w:rPr>
        <w:t xml:space="preserve">este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trabalho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deve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ter</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nesta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para </w:t>
      </w:r>
      <w:proofErr w:type="spellStart"/>
      <w:r w:rsidRPr="00705868">
        <w:rPr>
          <w:rFonts w:ascii="Arial" w:hAnsi="Arial" w:eastAsia="Times New Roman" w:cs="Arial"/>
          <w:sz w:val="22"/>
          <w:szCs w:val="22"/>
          <w:lang w:val="en-US" w:eastAsia="ja-JP"/>
        </w:rPr>
        <w:t xml:space="preserve">manter</w:t>
      </w:r>
      <w:proofErr w:type="spellEnd"/>
      <w:r w:rsidRPr="00705868">
        <w:rPr>
          <w:rFonts w:ascii="Arial" w:hAnsi="Arial" w:eastAsia="Times New Roman" w:cs="Arial"/>
          <w:sz w:val="22"/>
          <w:szCs w:val="22"/>
          <w:lang w:val="en-US" w:eastAsia="ja-JP"/>
        </w:rPr>
        <w:t xml:space="preserve"> as </w:t>
      </w:r>
      <w:proofErr w:type="spellStart"/>
      <w:r w:rsidRPr="00705868">
        <w:rPr>
          <w:rFonts w:ascii="Arial" w:hAnsi="Arial" w:eastAsia="Times New Roman" w:cs="Arial"/>
          <w:sz w:val="22"/>
          <w:szCs w:val="22"/>
          <w:lang w:val="en-US" w:eastAsia="ja-JP"/>
        </w:rPr>
        <w:t xml:space="preserve">acreditações</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específicas</w:t>
      </w:r>
      <w:r w:rsidRPr="00705868">
        <w:rPr>
          <w:rFonts w:ascii="Arial" w:hAnsi="Arial" w:eastAsia="Times New Roman" w:cs="Arial"/>
          <w:sz w:val="22"/>
          <w:szCs w:val="22"/>
          <w:lang w:val="en-US" w:eastAsia="ja-JP"/>
        </w:rPr>
        <w:t xml:space="preserve"> do </w:t>
      </w:r>
      <w:proofErr w:type="spellStart"/>
      <w:r w:rsidRPr="00705868">
        <w:rPr>
          <w:rFonts w:ascii="Arial" w:hAnsi="Arial" w:eastAsia="Times New Roman" w:cs="Arial"/>
          <w:sz w:val="22"/>
          <w:szCs w:val="22"/>
          <w:lang w:val="en-US" w:eastAsia="ja-JP"/>
        </w:rPr>
        <w:t xml:space="preserve">seu</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segmento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mensurar</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impactos</w:t>
      </w:r>
      <w:proofErr w:type="spellEnd"/>
      <w:r w:rsidRPr="00705868">
        <w:rPr>
          <w:rFonts w:ascii="Arial" w:hAnsi="Arial" w:eastAsia="Times New Roman" w:cs="Arial"/>
          <w:sz w:val="22"/>
          <w:szCs w:val="22"/>
          <w:lang w:val="en-US" w:eastAsia="ja-JP"/>
        </w:rPr>
        <w:t xml:space="preserve"> da auditoria </w:t>
      </w:r>
      <w:proofErr w:type="spellStart"/>
      <w:r w:rsidRPr="00705868">
        <w:rPr>
          <w:rFonts w:ascii="Arial" w:hAnsi="Arial" w:eastAsia="Times New Roman" w:cs="Arial"/>
          <w:sz w:val="22"/>
          <w:szCs w:val="22"/>
          <w:lang w:val="en-US" w:eastAsia="ja-JP"/>
        </w:rPr>
        <w:t xml:space="preserve">interna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rotina</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função</w:t>
      </w:r>
      <w:proofErr w:type="spellEnd"/>
      <w:r w:rsidRPr="00705868">
        <w:rPr>
          <w:rFonts w:ascii="Arial" w:hAnsi="Arial" w:eastAsia="Times New Roman" w:cs="Arial"/>
          <w:sz w:val="22"/>
          <w:szCs w:val="22"/>
          <w:lang w:val="en-US" w:eastAsia="ja-JP"/>
        </w:rPr>
        <w:t xml:space="preserve"> da </w:t>
      </w:r>
      <w:r w:rsidRPr="00705868">
        <w:rPr>
          <w:rFonts w:ascii="Arial" w:hAnsi="Arial" w:eastAsia="Times New Roman" w:cs="Arial"/>
          <w:sz w:val="22"/>
          <w:szCs w:val="22"/>
          <w:lang w:eastAsia="ja-JP"/>
        </w:rPr>
        <w:t>frequência</w:t>
      </w:r>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execução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necessária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demonstrar</w:t>
      </w:r>
      <w:proofErr w:type="spellEnd"/>
      <w:r w:rsidRPr="00705868">
        <w:rPr>
          <w:rFonts w:ascii="Arial" w:hAnsi="Arial" w:eastAsia="Times New Roman" w:cs="Arial"/>
          <w:sz w:val="22"/>
          <w:szCs w:val="22"/>
          <w:lang w:val="en-US" w:eastAsia="ja-JP"/>
        </w:rPr>
        <w:t xml:space="preserve"> se </w:t>
      </w:r>
      <w:proofErr w:type="spellStart"/>
      <w:r w:rsidRPr="00705868">
        <w:rPr>
          <w:rFonts w:ascii="Arial" w:hAnsi="Arial" w:eastAsia="Times New Roman" w:cs="Arial"/>
          <w:sz w:val="22"/>
          <w:szCs w:val="22"/>
          <w:lang w:val="en-US" w:eastAsia="ja-JP"/>
        </w:rPr>
        <w:t xml:space="preserve">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visão</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w:t>
      </w:r>
      <w:proofErr w:type="gramStart"/>
      <w:r w:rsidRPr="00705868">
        <w:rPr>
          <w:rFonts w:ascii="Arial" w:hAnsi="Arial" w:eastAsia="Times New Roman" w:cs="Arial"/>
          <w:sz w:val="22"/>
          <w:szCs w:val="22"/>
          <w:lang w:val="en-US" w:eastAsia="ja-JP"/>
        </w:rPr>
        <w:t xml:space="preserve">a</w:t>
      </w:r>
      <w:proofErr w:type="gramEnd"/>
      <w:r w:rsidRPr="00705868">
        <w:rPr>
          <w:rFonts w:ascii="Arial" w:hAnsi="Arial" w:eastAsia="Times New Roman" w:cs="Arial"/>
          <w:sz w:val="22"/>
          <w:szCs w:val="22"/>
          <w:lang w:val="en-US" w:eastAsia="ja-JP"/>
        </w:rPr>
        <w:t xml:space="preserve"> auditoria </w:t>
      </w:r>
      <w:proofErr w:type="spellStart"/>
      <w:r w:rsidRPr="00705868">
        <w:rPr>
          <w:rFonts w:ascii="Arial" w:hAnsi="Arial" w:eastAsia="Times New Roman" w:cs="Arial"/>
          <w:sz w:val="22"/>
          <w:szCs w:val="22"/>
          <w:lang w:val="en-US" w:eastAsia="ja-JP"/>
        </w:rPr>
        <w:t xml:space="preserve">interna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contribuiu</w:t>
      </w:r>
      <w:proofErr w:type="spellEnd"/>
      <w:r w:rsidRPr="00705868">
        <w:rPr>
          <w:rFonts w:ascii="Arial" w:hAnsi="Arial" w:eastAsia="Times New Roman" w:cs="Arial"/>
          <w:sz w:val="22"/>
          <w:szCs w:val="22"/>
          <w:lang w:val="en-US" w:eastAsia="ja-JP"/>
        </w:rPr>
        <w:t xml:space="preserve"> para </w:t>
      </w:r>
      <w:proofErr w:type="spellStart"/>
      <w:r w:rsidRPr="00705868">
        <w:rPr>
          <w:rFonts w:ascii="Arial" w:hAnsi="Arial" w:eastAsia="Times New Roman" w:cs="Arial"/>
          <w:sz w:val="22"/>
          <w:szCs w:val="22"/>
          <w:lang w:val="en-US" w:eastAsia="ja-JP"/>
        </w:rPr>
        <w:t xml:space="preserve">melhorias</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crescimento</w:t>
      </w:r>
      <w:proofErr w:type="spellEnd"/>
      <w:r w:rsidRPr="00705868">
        <w:rPr>
          <w:rFonts w:ascii="Arial" w:hAnsi="Arial" w:eastAsia="Times New Roman" w:cs="Arial"/>
          <w:sz w:val="22"/>
          <w:szCs w:val="22"/>
          <w:lang w:val="en-US" w:eastAsia="ja-JP"/>
        </w:rPr>
        <w:t xml:space="preserve"> da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w:t>
      </w:r>
    </w:p>
    <w:p w:rsidRPr="00705868" w:rsidR="00C65984" w:rsidP="00705868" w:rsidRDefault="00C65984" w14:paraId="0142CDA4" w14:textId="77777777">
      <w:pPr>
        <w:spacing w:line="360" w:lineRule="auto"/>
        <w:ind w:firstLine="709"/>
        <w:jc w:val="both"/>
        <w:rPr>
          <w:rFonts w:ascii="Arial" w:hAnsi="Arial" w:eastAsia="Times New Roman" w:cs="Arial"/>
          <w:sz w:val="22"/>
          <w:szCs w:val="22"/>
          <w:lang w:val="en-US" w:eastAsia="ja-JP"/>
        </w:rPr>
      </w:pPr>
      <w:r w:rsidRPr="00705868">
        <w:rPr>
          <w:rFonts w:ascii="Arial" w:hAnsi="Arial" w:eastAsia="Times New Roman" w:cs="Arial"/>
          <w:sz w:val="22"/>
          <w:szCs w:val="22"/>
          <w:lang w:val="en-US" w:eastAsia="ja-JP"/>
        </w:rPr>
        <w:t xml:space="preserve">A empresa de serviços médicos tem uma exigência maior para as auditorias internas já que os resultados destas podem contribuir para manutenção ou perda de Acreditações importantes do segmento de saúde que as fazem serem autorizadas ou impedidas de prestarem alguns tipos de serviços, portanto para atenderem a este cenário os períodos entre uma auditoria e outra muitas vezes é bem mais curtos do que em empresas de outros segmentos, e os processos investigativos exigem mais dos auditores e dos auditados,  já que todos recebem uma pressão externa grande </w:t>
      </w:r>
      <w:r w:rsidRPr="00705868">
        <w:rPr>
          <w:rFonts w:ascii="Arial" w:hAnsi="Arial" w:eastAsia="Times New Roman" w:cs="Arial"/>
          <w:sz w:val="22"/>
          <w:szCs w:val="22"/>
          <w:lang w:eastAsia="ja-JP"/>
        </w:rPr>
        <w:t>para</w:t>
      </w:r>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cada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vez</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menos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sejam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identificadas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durante</w:t>
      </w:r>
      <w:proofErr w:type="spellEnd"/>
      <w:r w:rsidRPr="00705868">
        <w:rPr>
          <w:rFonts w:ascii="Arial" w:hAnsi="Arial" w:eastAsia="Times New Roman" w:cs="Arial"/>
          <w:sz w:val="22"/>
          <w:szCs w:val="22"/>
          <w:lang w:val="en-US" w:eastAsia="ja-JP"/>
        </w:rPr>
        <w:t xml:space="preserve"> as </w:t>
      </w:r>
      <w:proofErr w:type="spellStart"/>
      <w:r w:rsidRPr="00705868">
        <w:rPr>
          <w:rFonts w:ascii="Arial" w:hAnsi="Arial" w:eastAsia="Times New Roman" w:cs="Arial"/>
          <w:sz w:val="22"/>
          <w:szCs w:val="22"/>
          <w:lang w:val="en-US" w:eastAsia="ja-JP"/>
        </w:rPr>
        <w:t xml:space="preserve">auditorias</w:t>
      </w:r>
      <w:proofErr w:type="spellEnd"/>
      <w:r w:rsidRPr="00705868">
        <w:rPr>
          <w:rFonts w:ascii="Arial" w:hAnsi="Arial" w:eastAsia="Times New Roman" w:cs="Arial"/>
          <w:sz w:val="22"/>
          <w:szCs w:val="22"/>
          <w:lang w:val="en-US" w:eastAsia="ja-JP"/>
        </w:rPr>
        <w:t xml:space="preserve"> as </w:t>
      </w:r>
      <w:proofErr w:type="spellStart"/>
      <w:r w:rsidRPr="00705868">
        <w:rPr>
          <w:rFonts w:ascii="Arial" w:hAnsi="Arial" w:eastAsia="Times New Roman" w:cs="Arial"/>
          <w:sz w:val="22"/>
          <w:szCs w:val="22"/>
          <w:lang w:val="en-US" w:eastAsia="ja-JP"/>
        </w:rPr>
        <w:t xml:space="preserve">pertubadoras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conformidades</w:t>
      </w:r>
      <w:proofErr w:type="spellEnd"/>
      <w:r w:rsidRPr="00705868">
        <w:rPr>
          <w:rFonts w:ascii="Arial" w:hAnsi="Arial" w:eastAsia="Times New Roman" w:cs="Arial"/>
          <w:sz w:val="22"/>
          <w:szCs w:val="22"/>
          <w:lang w:val="en-US" w:eastAsia="ja-JP"/>
        </w:rPr>
        <w:t xml:space="preserve">. </w:t>
      </w:r>
    </w:p>
    <w:p w:rsidRPr="00705868" w:rsidR="00C65984" w:rsidP="00705868" w:rsidRDefault="00C65984" w14:paraId="7AD7B88F" w14:textId="77777777">
      <w:pPr>
        <w:spacing w:line="360" w:lineRule="auto"/>
        <w:ind w:firstLine="709"/>
        <w:jc w:val="both"/>
        <w:rPr>
          <w:rFonts w:ascii="Arial" w:hAnsi="Arial" w:eastAsia="Times New Roman" w:cs="Arial"/>
          <w:sz w:val="22"/>
          <w:szCs w:val="22"/>
          <w:lang w:val="en-US" w:eastAsia="ja-JP"/>
        </w:rPr>
      </w:pPr>
      <w:proofErr w:type="spellStart"/>
      <w:r w:rsidRPr="00705868">
        <w:rPr>
          <w:rFonts w:ascii="Arial" w:hAnsi="Arial" w:eastAsia="Times New Roman" w:cs="Arial"/>
          <w:sz w:val="22"/>
          <w:szCs w:val="22"/>
          <w:lang w:val="en-US" w:eastAsia="ja-JP"/>
        </w:rPr>
        <w:t xml:space="preserve">Foi</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selecionado</w:t>
      </w:r>
      <w:proofErr w:type="spellEnd"/>
      <w:r w:rsidRPr="00705868">
        <w:rPr>
          <w:rFonts w:ascii="Arial" w:hAnsi="Arial" w:eastAsia="Times New Roman" w:cs="Arial"/>
          <w:sz w:val="22"/>
          <w:szCs w:val="22"/>
          <w:lang w:val="en-US" w:eastAsia="ja-JP"/>
        </w:rPr>
        <w:t xml:space="preserve"> para a </w:t>
      </w:r>
      <w:proofErr w:type="spellStart"/>
      <w:r w:rsidRPr="00705868">
        <w:rPr>
          <w:rFonts w:ascii="Arial" w:hAnsi="Arial" w:eastAsia="Times New Roman" w:cs="Arial"/>
          <w:sz w:val="22"/>
          <w:szCs w:val="22"/>
          <w:lang w:val="en-US" w:eastAsia="ja-JP"/>
        </w:rPr>
        <w:t xml:space="preserve">pesquisa</w:t>
      </w:r>
      <w:proofErr w:type="spellEnd"/>
      <w:r w:rsidRPr="00705868">
        <w:rPr>
          <w:rFonts w:ascii="Arial" w:hAnsi="Arial" w:eastAsia="Times New Roman" w:cs="Arial"/>
          <w:sz w:val="22"/>
          <w:szCs w:val="22"/>
          <w:lang w:val="en-US" w:eastAsia="ja-JP"/>
        </w:rPr>
        <w:t xml:space="preserve"> o </w:t>
      </w:r>
      <w:proofErr w:type="spellStart"/>
      <w:r w:rsidRPr="00705868">
        <w:rPr>
          <w:rFonts w:ascii="Arial" w:hAnsi="Arial" w:eastAsia="Times New Roman" w:cs="Arial"/>
          <w:sz w:val="22"/>
          <w:szCs w:val="22"/>
          <w:lang w:val="en-US" w:eastAsia="ja-JP"/>
        </w:rPr>
        <w:t xml:space="preserve">setor</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suprimentos</w:t>
      </w:r>
      <w:proofErr w:type="spellEnd"/>
      <w:r w:rsidRPr="00705868">
        <w:rPr>
          <w:rFonts w:ascii="Arial" w:hAnsi="Arial" w:eastAsia="Times New Roman" w:cs="Arial"/>
          <w:sz w:val="22"/>
          <w:szCs w:val="22"/>
          <w:lang w:val="en-US" w:eastAsia="ja-JP"/>
        </w:rPr>
        <w:t xml:space="preserve"> da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por</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ser</w:t>
      </w:r>
      <w:proofErr w:type="spellEnd"/>
      <w:r w:rsidRPr="00705868">
        <w:rPr>
          <w:rFonts w:ascii="Arial" w:hAnsi="Arial" w:eastAsia="Times New Roman" w:cs="Arial"/>
          <w:sz w:val="22"/>
          <w:szCs w:val="22"/>
          <w:lang w:val="en-US" w:eastAsia="ja-JP"/>
        </w:rPr>
        <w:t xml:space="preserve"> um </w:t>
      </w:r>
      <w:proofErr w:type="spellStart"/>
      <w:r w:rsidRPr="00705868">
        <w:rPr>
          <w:rFonts w:ascii="Arial" w:hAnsi="Arial" w:eastAsia="Times New Roman" w:cs="Arial"/>
          <w:sz w:val="22"/>
          <w:szCs w:val="22"/>
          <w:lang w:val="en-US" w:eastAsia="ja-JP"/>
        </w:rPr>
        <w:t xml:space="preserve">setor</w:t>
      </w:r>
      <w:proofErr w:type="spellEnd"/>
      <w:r w:rsidRPr="00705868">
        <w:rPr>
          <w:rFonts w:ascii="Arial" w:hAnsi="Arial" w:eastAsia="Times New Roman" w:cs="Arial"/>
          <w:sz w:val="22"/>
          <w:szCs w:val="22"/>
          <w:lang w:val="en-US" w:eastAsia="ja-JP"/>
        </w:rPr>
        <w:t xml:space="preserve"> com </w:t>
      </w:r>
      <w:proofErr w:type="spellStart"/>
      <w:r w:rsidRPr="00705868">
        <w:rPr>
          <w:rFonts w:ascii="Arial" w:hAnsi="Arial" w:eastAsia="Times New Roman" w:cs="Arial"/>
          <w:sz w:val="22"/>
          <w:szCs w:val="22"/>
          <w:lang w:val="en-US" w:eastAsia="ja-JP"/>
        </w:rPr>
        <w:t xml:space="preserve">grande</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frequência</w:t>
      </w:r>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auditorias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internas</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externas</w:t>
      </w:r>
      <w:proofErr w:type="spellEnd"/>
      <w:r w:rsidRPr="00705868">
        <w:rPr>
          <w:rFonts w:ascii="Arial" w:hAnsi="Arial" w:eastAsia="Times New Roman" w:cs="Arial"/>
          <w:sz w:val="22"/>
          <w:szCs w:val="22"/>
          <w:lang w:val="en-US" w:eastAsia="ja-JP"/>
        </w:rPr>
        <w:t xml:space="preserve"> com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cujas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operações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estão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diretamente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ligadas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resultado</w:t>
      </w:r>
      <w:proofErr w:type="spellEnd"/>
      <w:r w:rsidRPr="00705868">
        <w:rPr>
          <w:rFonts w:ascii="Arial" w:hAnsi="Arial" w:eastAsia="Times New Roman" w:cs="Arial"/>
          <w:sz w:val="22"/>
          <w:szCs w:val="22"/>
          <w:lang w:val="en-US" w:eastAsia="ja-JP"/>
        </w:rPr>
        <w:t xml:space="preserve"> da </w:t>
      </w:r>
      <w:proofErr w:type="spellStart"/>
      <w:r w:rsidRPr="00705868">
        <w:rPr>
          <w:rFonts w:ascii="Arial" w:hAnsi="Arial" w:eastAsia="Times New Roman" w:cs="Arial"/>
          <w:sz w:val="22"/>
          <w:szCs w:val="22"/>
          <w:lang w:val="en-US" w:eastAsia="ja-JP"/>
        </w:rPr>
        <w:t xml:space="preserve">manutenção</w:t>
      </w:r>
      <w:proofErr w:type="spellEnd"/>
      <w:r w:rsidRPr="00705868">
        <w:rPr>
          <w:rFonts w:ascii="Arial" w:hAnsi="Arial" w:eastAsia="Times New Roman" w:cs="Arial"/>
          <w:sz w:val="22"/>
          <w:szCs w:val="22"/>
          <w:lang w:val="en-US" w:eastAsia="ja-JP"/>
        </w:rPr>
        <w:t xml:space="preserve"> das </w:t>
      </w:r>
      <w:proofErr w:type="spellStart"/>
      <w:r w:rsidRPr="00705868">
        <w:rPr>
          <w:rFonts w:ascii="Arial" w:hAnsi="Arial" w:eastAsia="Times New Roman" w:cs="Arial"/>
          <w:sz w:val="22"/>
          <w:szCs w:val="22"/>
          <w:lang w:val="en-US" w:eastAsia="ja-JP"/>
        </w:rPr>
        <w:t xml:space="preserve">Acreditações</w:t>
      </w:r>
      <w:proofErr w:type="spellEnd"/>
      <w:r w:rsidRPr="00705868">
        <w:rPr>
          <w:rFonts w:ascii="Arial" w:hAnsi="Arial" w:eastAsia="Times New Roman" w:cs="Arial"/>
          <w:sz w:val="22"/>
          <w:szCs w:val="22"/>
          <w:lang w:val="en-US" w:eastAsia="ja-JP"/>
        </w:rPr>
        <w:t xml:space="preserve">. </w:t>
      </w:r>
    </w:p>
    <w:p w:rsidRPr="00705868" w:rsidR="00C65984" w:rsidP="00705868" w:rsidRDefault="00C65984" w14:paraId="40D037B1" w14:textId="77777777">
      <w:pPr>
        <w:spacing w:line="360" w:lineRule="auto"/>
        <w:ind w:firstLine="709"/>
        <w:jc w:val="both"/>
        <w:rPr>
          <w:rFonts w:ascii="Arial" w:hAnsi="Arial" w:eastAsia="Times New Roman" w:cs="Arial"/>
          <w:sz w:val="22"/>
          <w:szCs w:val="22"/>
          <w:lang w:val="en-US" w:eastAsia="ja-JP"/>
        </w:rPr>
      </w:pPr>
      <w:r w:rsidRPr="00705868">
        <w:rPr>
          <w:rFonts w:ascii="Arial" w:hAnsi="Arial" w:eastAsia="Times New Roman" w:cs="Arial"/>
          <w:sz w:val="22"/>
          <w:szCs w:val="22"/>
          <w:lang w:val="en-US" w:eastAsia="ja-JP"/>
        </w:rPr>
        <w:t xml:space="preserve">O </w:t>
      </w:r>
      <w:proofErr w:type="spellStart"/>
      <w:r w:rsidRPr="00705868">
        <w:rPr>
          <w:rFonts w:ascii="Arial" w:hAnsi="Arial" w:eastAsia="Times New Roman" w:cs="Arial"/>
          <w:sz w:val="22"/>
          <w:szCs w:val="22"/>
          <w:lang w:val="en-US" w:eastAsia="ja-JP"/>
        </w:rPr>
        <w:t xml:space="preserve">estudo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verificou</w:t>
      </w:r>
      <w:proofErr w:type="spellEnd"/>
      <w:r w:rsidRPr="00705868">
        <w:rPr>
          <w:rFonts w:ascii="Arial" w:hAnsi="Arial" w:eastAsia="Times New Roman" w:cs="Arial"/>
          <w:sz w:val="22"/>
          <w:szCs w:val="22"/>
          <w:lang w:val="en-US" w:eastAsia="ja-JP"/>
        </w:rPr>
        <w:t xml:space="preserve"> que a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tem</w:t>
      </w:r>
      <w:proofErr w:type="spellEnd"/>
      <w:r w:rsidRPr="00705868">
        <w:rPr>
          <w:rFonts w:ascii="Arial" w:hAnsi="Arial" w:eastAsia="Times New Roman" w:cs="Arial"/>
          <w:sz w:val="22"/>
          <w:szCs w:val="22"/>
          <w:lang w:val="en-US" w:eastAsia="ja-JP"/>
        </w:rPr>
        <w:t xml:space="preserve"> as </w:t>
      </w:r>
      <w:proofErr w:type="spellStart"/>
      <w:r w:rsidRPr="00705868">
        <w:rPr>
          <w:rFonts w:ascii="Arial" w:hAnsi="Arial" w:eastAsia="Times New Roman" w:cs="Arial"/>
          <w:sz w:val="22"/>
          <w:szCs w:val="22"/>
          <w:lang w:val="en-US" w:eastAsia="ja-JP"/>
        </w:rPr>
        <w:t xml:space="preserve">atividades</w:t>
      </w:r>
      <w:proofErr w:type="spellEnd"/>
      <w:r w:rsidRPr="00705868">
        <w:rPr>
          <w:rFonts w:ascii="Arial" w:hAnsi="Arial" w:eastAsia="Times New Roman" w:cs="Arial"/>
          <w:sz w:val="22"/>
          <w:szCs w:val="22"/>
          <w:lang w:val="en-US" w:eastAsia="ja-JP"/>
        </w:rPr>
        <w:t xml:space="preserve"> da auditoria </w:t>
      </w:r>
      <w:proofErr w:type="spellStart"/>
      <w:r w:rsidRPr="00705868">
        <w:rPr>
          <w:rFonts w:ascii="Arial" w:hAnsi="Arial" w:eastAsia="Times New Roman" w:cs="Arial"/>
          <w:sz w:val="22"/>
          <w:szCs w:val="22"/>
          <w:lang w:val="en-US" w:eastAsia="ja-JP"/>
        </w:rPr>
        <w:t xml:space="preserve">interna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muito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claras</w:t>
      </w:r>
      <w:proofErr w:type="spellEnd"/>
      <w:r w:rsidRPr="00705868">
        <w:rPr>
          <w:rFonts w:ascii="Arial" w:hAnsi="Arial" w:eastAsia="Times New Roman" w:cs="Arial"/>
          <w:sz w:val="22"/>
          <w:szCs w:val="22"/>
          <w:lang w:val="en-US" w:eastAsia="ja-JP"/>
        </w:rPr>
        <w:t xml:space="preserve"> para o </w:t>
      </w:r>
      <w:proofErr w:type="spellStart"/>
      <w:r w:rsidRPr="00705868">
        <w:rPr>
          <w:rFonts w:ascii="Arial" w:hAnsi="Arial" w:eastAsia="Times New Roman" w:cs="Arial"/>
          <w:sz w:val="22"/>
          <w:szCs w:val="22"/>
          <w:lang w:val="en-US" w:eastAsia="ja-JP"/>
        </w:rPr>
        <w:t xml:space="preserve">setor</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suprimentos</w:t>
      </w:r>
      <w:proofErr w:type="spellEnd"/>
      <w:r w:rsidRPr="00705868">
        <w:rPr>
          <w:rFonts w:ascii="Arial" w:hAnsi="Arial" w:eastAsia="Times New Roman" w:cs="Arial"/>
          <w:sz w:val="22"/>
          <w:szCs w:val="22"/>
          <w:lang w:val="en-US" w:eastAsia="ja-JP"/>
        </w:rPr>
        <w:t xml:space="preserve">,  e que a </w:t>
      </w:r>
      <w:proofErr w:type="spellStart"/>
      <w:r w:rsidRPr="00705868">
        <w:rPr>
          <w:rFonts w:ascii="Arial" w:hAnsi="Arial" w:eastAsia="Times New Roman" w:cs="Arial"/>
          <w:sz w:val="22"/>
          <w:szCs w:val="22"/>
          <w:lang w:val="en-US" w:eastAsia="ja-JP"/>
        </w:rPr>
        <w:t xml:space="preserve">divulgação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deste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planejamento</w:t>
      </w:r>
      <w:proofErr w:type="spellEnd"/>
      <w:r w:rsidRPr="00705868">
        <w:rPr>
          <w:rFonts w:ascii="Arial" w:hAnsi="Arial" w:eastAsia="Times New Roman" w:cs="Arial"/>
          <w:sz w:val="22"/>
          <w:szCs w:val="22"/>
          <w:lang w:val="en-US" w:eastAsia="ja-JP"/>
        </w:rPr>
        <w:t xml:space="preserve"> com </w:t>
      </w:r>
      <w:r w:rsidRPr="00705868">
        <w:rPr>
          <w:rFonts w:ascii="Arial" w:hAnsi="Arial" w:eastAsia="Times New Roman" w:cs="Arial"/>
          <w:sz w:val="22"/>
          <w:szCs w:val="22"/>
          <w:lang w:eastAsia="ja-JP"/>
        </w:rPr>
        <w:t>antecedência</w:t>
      </w:r>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tem</w:t>
      </w:r>
      <w:proofErr w:type="spellEnd"/>
      <w:r w:rsidRPr="00705868">
        <w:rPr>
          <w:rFonts w:ascii="Arial" w:hAnsi="Arial" w:eastAsia="Times New Roman" w:cs="Arial"/>
          <w:sz w:val="22"/>
          <w:szCs w:val="22"/>
          <w:lang w:val="en-US" w:eastAsia="ja-JP"/>
        </w:rPr>
        <w:t xml:space="preserve"> um </w:t>
      </w:r>
      <w:proofErr w:type="spellStart"/>
      <w:r w:rsidRPr="00705868">
        <w:rPr>
          <w:rFonts w:ascii="Arial" w:hAnsi="Arial" w:eastAsia="Times New Roman" w:cs="Arial"/>
          <w:sz w:val="22"/>
          <w:szCs w:val="22"/>
          <w:lang w:val="en-US" w:eastAsia="ja-JP"/>
        </w:rPr>
        <w:t xml:space="preserve">resultado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positivo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quanto</w:t>
      </w:r>
      <w:proofErr w:type="spellEnd"/>
      <w:r w:rsidRPr="00705868">
        <w:rPr>
          <w:rFonts w:ascii="Arial" w:hAnsi="Arial" w:eastAsia="Times New Roman" w:cs="Arial"/>
          <w:sz w:val="22"/>
          <w:szCs w:val="22"/>
          <w:lang w:val="en-US" w:eastAsia="ja-JP"/>
        </w:rPr>
        <w:t xml:space="preserve"> a </w:t>
      </w:r>
      <w:proofErr w:type="spellStart"/>
      <w:r w:rsidRPr="00705868">
        <w:rPr>
          <w:rFonts w:ascii="Arial" w:hAnsi="Arial" w:eastAsia="Times New Roman" w:cs="Arial"/>
          <w:sz w:val="22"/>
          <w:szCs w:val="22"/>
          <w:lang w:val="en-US" w:eastAsia="ja-JP"/>
        </w:rPr>
        <w:t xml:space="preserve">preparação</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mesmos</w:t>
      </w:r>
      <w:proofErr w:type="spellEnd"/>
      <w:r w:rsidRPr="00705868">
        <w:rPr>
          <w:rFonts w:ascii="Arial" w:hAnsi="Arial" w:eastAsia="Times New Roman" w:cs="Arial"/>
          <w:sz w:val="22"/>
          <w:szCs w:val="22"/>
          <w:lang w:val="en-US" w:eastAsia="ja-JP"/>
        </w:rPr>
        <w:t xml:space="preserve"> para </w:t>
      </w:r>
      <w:proofErr w:type="spellStart"/>
      <w:r w:rsidRPr="00705868">
        <w:rPr>
          <w:rFonts w:ascii="Arial" w:hAnsi="Arial" w:eastAsia="Times New Roman" w:cs="Arial"/>
          <w:sz w:val="22"/>
          <w:szCs w:val="22"/>
          <w:lang w:val="en-US" w:eastAsia="ja-JP"/>
        </w:rPr>
        <w:t xml:space="preserve">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processos</w:t>
      </w:r>
      <w:proofErr w:type="spellEnd"/>
      <w:r w:rsidRPr="00705868">
        <w:rPr>
          <w:rFonts w:ascii="Arial" w:hAnsi="Arial" w:eastAsia="Times New Roman" w:cs="Arial"/>
          <w:sz w:val="22"/>
          <w:szCs w:val="22"/>
          <w:lang w:val="en-US" w:eastAsia="ja-JP"/>
        </w:rPr>
        <w:t xml:space="preserve"> de auditoria.  Por </w:t>
      </w:r>
      <w:proofErr w:type="spellStart"/>
      <w:r w:rsidRPr="00705868">
        <w:rPr>
          <w:rFonts w:ascii="Arial" w:hAnsi="Arial" w:eastAsia="Times New Roman" w:cs="Arial"/>
          <w:sz w:val="22"/>
          <w:szCs w:val="22"/>
          <w:lang w:val="en-US" w:eastAsia="ja-JP"/>
        </w:rPr>
        <w:t xml:space="preserve">ser</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uma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que </w:t>
      </w:r>
      <w:proofErr w:type="spellStart"/>
      <w:r w:rsidRPr="00705868">
        <w:rPr>
          <w:rFonts w:ascii="Arial" w:hAnsi="Arial" w:eastAsia="Times New Roman" w:cs="Arial"/>
          <w:sz w:val="22"/>
          <w:szCs w:val="22"/>
          <w:lang w:val="en-US" w:eastAsia="ja-JP"/>
        </w:rPr>
        <w:t xml:space="preserve">depende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extremamente</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resultados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internos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pelos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motivos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já</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citados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aqui</w:t>
      </w:r>
      <w:proofErr w:type="spellEnd"/>
      <w:r w:rsidRPr="00705868">
        <w:rPr>
          <w:rFonts w:ascii="Arial" w:hAnsi="Arial" w:eastAsia="Times New Roman" w:cs="Arial"/>
          <w:sz w:val="22"/>
          <w:szCs w:val="22"/>
          <w:lang w:val="en-US" w:eastAsia="ja-JP"/>
        </w:rPr>
        <w:t xml:space="preserve">, se </w:t>
      </w:r>
      <w:proofErr w:type="spellStart"/>
      <w:r w:rsidRPr="00705868">
        <w:rPr>
          <w:rFonts w:ascii="Arial" w:hAnsi="Arial" w:eastAsia="Times New Roman" w:cs="Arial"/>
          <w:sz w:val="22"/>
          <w:szCs w:val="22"/>
          <w:lang w:val="en-US" w:eastAsia="ja-JP"/>
        </w:rPr>
        <w:t xml:space="preserve">estruturou</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uma</w:t>
      </w:r>
      <w:proofErr w:type="spellEnd"/>
      <w:r w:rsidRPr="00705868">
        <w:rPr>
          <w:rFonts w:ascii="Arial" w:hAnsi="Arial" w:eastAsia="Times New Roman" w:cs="Arial"/>
          <w:sz w:val="22"/>
          <w:szCs w:val="22"/>
          <w:lang w:val="en-US" w:eastAsia="ja-JP"/>
        </w:rPr>
        <w:t xml:space="preserve"> forma que </w:t>
      </w:r>
      <w:proofErr w:type="gramStart"/>
      <w:r w:rsidRPr="00705868">
        <w:rPr>
          <w:rFonts w:ascii="Arial" w:hAnsi="Arial" w:eastAsia="Times New Roman" w:cs="Arial"/>
          <w:sz w:val="22"/>
          <w:szCs w:val="22"/>
          <w:lang w:val="en-US" w:eastAsia="ja-JP"/>
        </w:rPr>
        <w:t xml:space="preserve">o</w:t>
      </w:r>
      <w:proofErr w:type="gram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setor</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suprimentos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conhecimento</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prazos</w:t>
      </w:r>
      <w:proofErr w:type="spellEnd"/>
      <w:r w:rsidRPr="00705868">
        <w:rPr>
          <w:rFonts w:ascii="Arial" w:hAnsi="Arial" w:eastAsia="Times New Roman" w:cs="Arial"/>
          <w:sz w:val="22"/>
          <w:szCs w:val="22"/>
          <w:lang w:val="en-US" w:eastAsia="ja-JP"/>
        </w:rPr>
        <w:t xml:space="preserve"> do </w:t>
      </w:r>
      <w:proofErr w:type="spellStart"/>
      <w:r w:rsidRPr="00705868">
        <w:rPr>
          <w:rFonts w:ascii="Arial" w:hAnsi="Arial" w:eastAsia="Times New Roman" w:cs="Arial"/>
          <w:sz w:val="22"/>
          <w:szCs w:val="22"/>
          <w:lang w:val="en-US" w:eastAsia="ja-JP"/>
        </w:rPr>
        <w:t xml:space="preserve">processo</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quem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atuará</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diretamente</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indiretamente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neles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Isso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foi</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demonstrado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nas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respostas</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a </w:t>
      </w:r>
      <w:proofErr w:type="spellStart"/>
      <w:r w:rsidRPr="00705868">
        <w:rPr>
          <w:rFonts w:ascii="Arial" w:hAnsi="Arial" w:eastAsia="Times New Roman" w:cs="Arial"/>
          <w:sz w:val="22"/>
          <w:szCs w:val="22"/>
          <w:lang w:val="en-US" w:eastAsia="ja-JP"/>
        </w:rPr>
        <w:t xml:space="preserve">entrevi</w:t>
      </w:r>
      <w:ins w:author="Janete Alves Teixeira Castro" w:date="2017-07-14T13:19:00Z" w:id="80">
        <w:r w:rsidR="00452784">
          <w:rPr>
            <w:rFonts w:ascii="Arial" w:hAnsi="Arial" w:eastAsia="Times New Roman" w:cs="Arial"/>
            <w:sz w:val="22"/>
            <w:szCs w:val="22"/>
            <w:lang w:eastAsia="ja-JP"/>
          </w:rPr>
          <w:t>st</w:t>
        </w:r>
        <w:proofErr w:type="spellEnd"/>
      </w:ins>
      <w:del w:author="Janete Alves Teixeira Castro" w:date="2017-07-14T13:19:00Z" w:id="81">
        <w:r w:rsidRPr="00705868" w:rsidDel="00452784">
          <w:rPr>
            <w:rFonts w:ascii="Arial" w:hAnsi="Arial" w:eastAsia="Times New Roman" w:cs="Arial"/>
            <w:sz w:val="22"/>
            <w:szCs w:val="22"/>
            <w:lang w:val="en-US" w:eastAsia="ja-JP"/>
          </w:rPr>
          <w:delText>d</w:delText>
        </w:r>
      </w:del>
      <w:r w:rsidRPr="00705868">
        <w:rPr>
          <w:rFonts w:ascii="Arial" w:hAnsi="Arial" w:eastAsia="Times New Roman" w:cs="Arial"/>
          <w:sz w:val="22"/>
          <w:szCs w:val="22"/>
          <w:lang w:val="en-US" w:eastAsia="ja-JP"/>
        </w:rPr>
        <w:t xml:space="preserve">as, </w:t>
      </w:r>
      <w:proofErr w:type="spellStart"/>
      <w:r w:rsidRPr="00705868">
        <w:rPr>
          <w:rFonts w:ascii="Arial" w:hAnsi="Arial" w:eastAsia="Times New Roman" w:cs="Arial"/>
          <w:sz w:val="22"/>
          <w:szCs w:val="22"/>
          <w:lang w:val="en-US" w:eastAsia="ja-JP"/>
        </w:rPr>
        <w:t xml:space="preserve">quando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citam</w:t>
      </w:r>
      <w:proofErr w:type="spellEnd"/>
      <w:r w:rsidRPr="00705868">
        <w:rPr>
          <w:rFonts w:ascii="Arial" w:hAnsi="Arial" w:eastAsia="Times New Roman" w:cs="Arial"/>
          <w:sz w:val="22"/>
          <w:szCs w:val="22"/>
          <w:lang w:val="en-US" w:eastAsia="ja-JP"/>
        </w:rPr>
        <w:t xml:space="preserve"> que </w:t>
      </w:r>
      <w:proofErr w:type="gramStart"/>
      <w:r w:rsidRPr="00705868">
        <w:rPr>
          <w:rFonts w:ascii="Arial" w:hAnsi="Arial" w:eastAsia="Times New Roman" w:cs="Arial"/>
          <w:sz w:val="22"/>
          <w:szCs w:val="22"/>
          <w:lang w:val="en-US" w:eastAsia="ja-JP"/>
        </w:rPr>
        <w:t xml:space="preserve">a</w:t>
      </w:r>
      <w:proofErr w:type="gramEnd"/>
      <w:r w:rsidRPr="00705868">
        <w:rPr>
          <w:rFonts w:ascii="Arial" w:hAnsi="Arial" w:eastAsia="Times New Roman" w:cs="Arial"/>
          <w:sz w:val="22"/>
          <w:szCs w:val="22"/>
          <w:lang w:val="en-US" w:eastAsia="ja-JP"/>
        </w:rPr>
        <w:t xml:space="preserve"> auditoria </w:t>
      </w:r>
      <w:proofErr w:type="spellStart"/>
      <w:r w:rsidRPr="00705868">
        <w:rPr>
          <w:rFonts w:ascii="Arial" w:hAnsi="Arial" w:eastAsia="Times New Roman" w:cs="Arial"/>
          <w:sz w:val="22"/>
          <w:szCs w:val="22"/>
          <w:lang w:val="en-US" w:eastAsia="ja-JP"/>
        </w:rPr>
        <w:t xml:space="preserve">interna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consegue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envolver</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todos</w:t>
      </w:r>
      <w:proofErr w:type="spellEnd"/>
      <w:r w:rsidRPr="00705868">
        <w:rPr>
          <w:rFonts w:ascii="Arial" w:hAnsi="Arial" w:eastAsia="Times New Roman" w:cs="Arial"/>
          <w:sz w:val="22"/>
          <w:szCs w:val="22"/>
          <w:lang w:val="en-US" w:eastAsia="ja-JP"/>
        </w:rPr>
        <w:t xml:space="preserve"> no </w:t>
      </w:r>
      <w:proofErr w:type="spellStart"/>
      <w:r w:rsidRPr="00705868">
        <w:rPr>
          <w:rFonts w:ascii="Arial" w:hAnsi="Arial" w:eastAsia="Times New Roman" w:cs="Arial"/>
          <w:sz w:val="22"/>
          <w:szCs w:val="22"/>
          <w:lang w:val="en-US" w:eastAsia="ja-JP"/>
        </w:rPr>
        <w:t xml:space="preserve">processo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percebe</w:t>
      </w:r>
      <w:proofErr w:type="spellEnd"/>
      <w:r w:rsidRPr="00705868">
        <w:rPr>
          <w:rFonts w:ascii="Arial" w:hAnsi="Arial" w:eastAsia="Times New Roman" w:cs="Arial"/>
          <w:sz w:val="22"/>
          <w:szCs w:val="22"/>
          <w:lang w:val="en-US" w:eastAsia="ja-JP"/>
        </w:rPr>
        <w:t xml:space="preserve">-se que </w:t>
      </w:r>
      <w:proofErr w:type="spellStart"/>
      <w:r w:rsidRPr="00705868">
        <w:rPr>
          <w:rFonts w:ascii="Arial" w:hAnsi="Arial" w:eastAsia="Times New Roman" w:cs="Arial"/>
          <w:sz w:val="22"/>
          <w:szCs w:val="22"/>
          <w:lang w:val="en-US" w:eastAsia="ja-JP"/>
        </w:rPr>
        <w:t xml:space="preserve">existe</w:t>
      </w:r>
      <w:proofErr w:type="spellEnd"/>
      <w:r w:rsidRPr="00705868">
        <w:rPr>
          <w:rFonts w:ascii="Arial" w:hAnsi="Arial" w:eastAsia="Times New Roman" w:cs="Arial"/>
          <w:sz w:val="22"/>
          <w:szCs w:val="22"/>
          <w:lang w:val="en-US" w:eastAsia="ja-JP"/>
        </w:rPr>
        <w:t xml:space="preserve"> um </w:t>
      </w:r>
      <w:proofErr w:type="spellStart"/>
      <w:r w:rsidRPr="00705868">
        <w:rPr>
          <w:rFonts w:ascii="Arial" w:hAnsi="Arial" w:eastAsia="Times New Roman" w:cs="Arial"/>
          <w:sz w:val="22"/>
          <w:szCs w:val="22"/>
          <w:lang w:val="en-US" w:eastAsia="ja-JP"/>
        </w:rPr>
        <w:t xml:space="preserve">trabalho</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comunicação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interna</w:t>
      </w:r>
      <w:proofErr w:type="spellEnd"/>
      <w:r w:rsidRPr="00705868">
        <w:rPr>
          <w:rFonts w:ascii="Arial" w:hAnsi="Arial" w:eastAsia="Times New Roman" w:cs="Arial"/>
          <w:sz w:val="22"/>
          <w:szCs w:val="22"/>
          <w:lang w:val="en-US" w:eastAsia="ja-JP"/>
        </w:rPr>
        <w:t xml:space="preserve"> da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pra</w:t>
      </w:r>
      <w:proofErr w:type="spellEnd"/>
      <w:r w:rsidRPr="00705868">
        <w:rPr>
          <w:rFonts w:ascii="Arial" w:hAnsi="Arial" w:eastAsia="Times New Roman" w:cs="Arial"/>
          <w:sz w:val="22"/>
          <w:szCs w:val="22"/>
          <w:lang w:val="en-US" w:eastAsia="ja-JP"/>
        </w:rPr>
        <w:t xml:space="preserve"> que </w:t>
      </w:r>
      <w:proofErr w:type="spellStart"/>
      <w:r w:rsidRPr="00705868">
        <w:rPr>
          <w:rFonts w:ascii="Arial" w:hAnsi="Arial" w:eastAsia="Times New Roman" w:cs="Arial"/>
          <w:sz w:val="22"/>
          <w:szCs w:val="22"/>
          <w:lang w:val="en-US" w:eastAsia="ja-JP"/>
        </w:rPr>
        <w:t xml:space="preserve">esteja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inserida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rotina</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todos</w:t>
      </w:r>
      <w:proofErr w:type="spellEnd"/>
      <w:r w:rsidRPr="00705868">
        <w:rPr>
          <w:rFonts w:ascii="Arial" w:hAnsi="Arial" w:eastAsia="Times New Roman" w:cs="Arial"/>
          <w:sz w:val="22"/>
          <w:szCs w:val="22"/>
          <w:lang w:val="en-US" w:eastAsia="ja-JP"/>
        </w:rPr>
        <w:t xml:space="preserve">, o </w:t>
      </w:r>
      <w:proofErr w:type="spellStart"/>
      <w:r w:rsidRPr="00705868">
        <w:rPr>
          <w:rFonts w:ascii="Arial" w:hAnsi="Arial" w:eastAsia="Times New Roman" w:cs="Arial"/>
          <w:sz w:val="22"/>
          <w:szCs w:val="22"/>
          <w:lang w:val="en-US" w:eastAsia="ja-JP"/>
        </w:rPr>
        <w:t xml:space="preserve">quão</w:t>
      </w:r>
      <w:proofErr w:type="spellEnd"/>
      <w:r w:rsidRPr="00705868">
        <w:rPr>
          <w:rFonts w:ascii="Arial" w:hAnsi="Arial" w:eastAsia="Times New Roman" w:cs="Arial"/>
          <w:sz w:val="22"/>
          <w:szCs w:val="22"/>
          <w:lang w:val="en-US" w:eastAsia="ja-JP"/>
        </w:rPr>
        <w:t xml:space="preserve"> o </w:t>
      </w:r>
      <w:proofErr w:type="spellStart"/>
      <w:r w:rsidRPr="00705868">
        <w:rPr>
          <w:rFonts w:ascii="Arial" w:hAnsi="Arial" w:eastAsia="Times New Roman" w:cs="Arial"/>
          <w:sz w:val="22"/>
          <w:szCs w:val="22"/>
          <w:lang w:val="en-US" w:eastAsia="ja-JP"/>
        </w:rPr>
        <w:t xml:space="preserve">papel</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cada</w:t>
      </w:r>
      <w:proofErr w:type="spellEnd"/>
      <w:r w:rsidRPr="00705868">
        <w:rPr>
          <w:rFonts w:ascii="Arial" w:hAnsi="Arial" w:eastAsia="Times New Roman" w:cs="Arial"/>
          <w:sz w:val="22"/>
          <w:szCs w:val="22"/>
          <w:lang w:val="en-US" w:eastAsia="ja-JP"/>
        </w:rPr>
        <w:t xml:space="preserve"> um é </w:t>
      </w:r>
      <w:proofErr w:type="spellStart"/>
      <w:r w:rsidRPr="00705868">
        <w:rPr>
          <w:rFonts w:ascii="Arial" w:hAnsi="Arial" w:eastAsia="Times New Roman" w:cs="Arial"/>
          <w:sz w:val="22"/>
          <w:szCs w:val="22"/>
          <w:lang w:val="en-US" w:eastAsia="ja-JP"/>
        </w:rPr>
        <w:t xml:space="preserve">importante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neste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processo</w:t>
      </w:r>
      <w:proofErr w:type="spellEnd"/>
      <w:r w:rsidRPr="00705868">
        <w:rPr>
          <w:rFonts w:ascii="Arial" w:hAnsi="Arial" w:eastAsia="Times New Roman" w:cs="Arial"/>
          <w:sz w:val="22"/>
          <w:szCs w:val="22"/>
          <w:lang w:val="en-US" w:eastAsia="ja-JP"/>
        </w:rPr>
        <w:t xml:space="preserve"> para o </w:t>
      </w:r>
      <w:proofErr w:type="spellStart"/>
      <w:r w:rsidRPr="00705868">
        <w:rPr>
          <w:rFonts w:ascii="Arial" w:hAnsi="Arial" w:eastAsia="Times New Roman" w:cs="Arial"/>
          <w:sz w:val="22"/>
          <w:szCs w:val="22"/>
          <w:lang w:val="en-US" w:eastAsia="ja-JP"/>
        </w:rPr>
        <w:t xml:space="preserve">resultado</w:t>
      </w:r>
      <w:proofErr w:type="spellEnd"/>
      <w:r w:rsidRPr="00705868">
        <w:rPr>
          <w:rFonts w:ascii="Arial" w:hAnsi="Arial" w:eastAsia="Times New Roman" w:cs="Arial"/>
          <w:sz w:val="22"/>
          <w:szCs w:val="22"/>
          <w:lang w:val="en-US" w:eastAsia="ja-JP"/>
        </w:rPr>
        <w:t xml:space="preserve"> da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w:t>
      </w:r>
    </w:p>
    <w:p w:rsidRPr="00705868" w:rsidR="00C65984" w:rsidP="00705868" w:rsidRDefault="00705868" w14:paraId="0EF55C58" w14:textId="77777777">
      <w:pPr>
        <w:spacing w:line="360" w:lineRule="auto"/>
        <w:ind w:firstLine="709"/>
        <w:jc w:val="both"/>
        <w:rPr>
          <w:rFonts w:ascii="Arial" w:hAnsi="Arial" w:eastAsia="Times New Roman" w:cs="Arial"/>
          <w:sz w:val="22"/>
          <w:szCs w:val="22"/>
          <w:lang w:val="en-US" w:eastAsia="ja-JP"/>
        </w:rPr>
      </w:pPr>
      <w:commentRangeStart w:id="82"/>
      <w:proofErr w:type="spellStart"/>
      <w:r w:rsidRPr="00705868">
        <w:rPr>
          <w:rFonts w:ascii="Arial" w:hAnsi="Arial" w:eastAsia="Times New Roman" w:cs="Arial"/>
          <w:sz w:val="22"/>
          <w:szCs w:val="22"/>
          <w:lang w:val="en-US" w:eastAsia="ja-JP"/>
        </w:rPr>
        <w:t>Conclui</w:t>
      </w:r>
      <w:proofErr w:type="spellEnd"/>
      <w:r w:rsidRPr="00705868">
        <w:rPr>
          <w:rFonts w:ascii="Arial" w:hAnsi="Arial" w:eastAsia="Times New Roman" w:cs="Arial"/>
          <w:sz w:val="22"/>
          <w:szCs w:val="22"/>
          <w:lang w:val="en-US" w:eastAsia="ja-JP"/>
        </w:rPr>
        <w:t>-se</w:t>
      </w:r>
      <w:r w:rsidRPr="00705868" w:rsidR="00C65984">
        <w:rPr>
          <w:rFonts w:ascii="Arial" w:hAnsi="Arial" w:eastAsia="Times New Roman" w:cs="Arial"/>
          <w:sz w:val="22"/>
          <w:szCs w:val="22"/>
          <w:lang w:val="en-US" w:eastAsia="ja-JP"/>
        </w:rPr>
        <w:t xml:space="preserve"> com a </w:t>
      </w:r>
      <w:proofErr w:type="spellStart"/>
      <w:r w:rsidRPr="00705868" w:rsidR="00C65984">
        <w:rPr>
          <w:rFonts w:ascii="Arial" w:hAnsi="Arial" w:eastAsia="Times New Roman" w:cs="Arial"/>
          <w:sz w:val="22"/>
          <w:szCs w:val="22"/>
          <w:lang w:val="en-US" w:eastAsia="ja-JP"/>
        </w:rPr>
        <w:t xml:space="preserve">pesquisa</w:t>
      </w:r>
      <w:proofErr w:type="spellEnd"/>
      <w:r w:rsidRPr="00705868" w:rsidR="00C65984">
        <w:rPr>
          <w:rFonts w:ascii="Arial" w:hAnsi="Arial" w:eastAsia="Times New Roman" w:cs="Arial"/>
          <w:sz w:val="22"/>
          <w:szCs w:val="22"/>
          <w:lang w:val="en-US" w:eastAsia="ja-JP"/>
        </w:rPr>
        <w:t xml:space="preserve"> que </w:t>
      </w:r>
      <w:proofErr w:type="spellStart"/>
      <w:r w:rsidRPr="00705868" w:rsidR="00C65984">
        <w:rPr>
          <w:rFonts w:ascii="Arial" w:hAnsi="Arial" w:eastAsia="Times New Roman" w:cs="Arial"/>
          <w:sz w:val="22"/>
          <w:szCs w:val="22"/>
          <w:lang w:val="en-US" w:eastAsia="ja-JP"/>
        </w:rPr>
        <w:t xml:space="preserve">esta</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empresa</w:t>
      </w:r>
      <w:proofErr w:type="spellEnd"/>
      <w:r w:rsidRPr="00705868" w:rsidR="00C65984">
        <w:rPr>
          <w:rFonts w:ascii="Arial" w:hAnsi="Arial" w:eastAsia="Times New Roman" w:cs="Arial"/>
          <w:sz w:val="22"/>
          <w:szCs w:val="22"/>
          <w:lang w:val="en-US" w:eastAsia="ja-JP"/>
        </w:rPr>
        <w:t xml:space="preserve"> de </w:t>
      </w:r>
      <w:proofErr w:type="spellStart"/>
      <w:r w:rsidRPr="00705868" w:rsidR="00C65984">
        <w:rPr>
          <w:rFonts w:ascii="Arial" w:hAnsi="Arial" w:eastAsia="Times New Roman" w:cs="Arial"/>
          <w:sz w:val="22"/>
          <w:szCs w:val="22"/>
          <w:lang w:val="en-US" w:eastAsia="ja-JP"/>
        </w:rPr>
        <w:t xml:space="preserve">serviços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médicos</w:t>
      </w:r>
      <w:proofErr w:type="spellEnd"/>
      <w:ins w:author="Janete Alves Teixeira Castro" w:date="2017-07-14T13:19:00Z" w:id="83">
        <w:r w:rsidR="00452784">
          <w:rPr>
            <w:rFonts w:ascii="Arial" w:hAnsi="Arial" w:eastAsia="Times New Roman" w:cs="Arial"/>
            <w:sz w:val="22"/>
            <w:szCs w:val="22"/>
            <w:lang w:eastAsia="ja-JP"/>
          </w:rPr>
          <w:t>,</w:t>
        </w:r>
      </w:ins>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diante</w:t>
      </w:r>
      <w:proofErr w:type="spellEnd"/>
      <w:r w:rsidRPr="00705868" w:rsidR="00C65984">
        <w:rPr>
          <w:rFonts w:ascii="Arial" w:hAnsi="Arial" w:eastAsia="Times New Roman" w:cs="Arial"/>
          <w:sz w:val="22"/>
          <w:szCs w:val="22"/>
          <w:lang w:val="en-US" w:eastAsia="ja-JP"/>
        </w:rPr>
        <w:t xml:space="preserve"> da </w:t>
      </w:r>
      <w:proofErr w:type="spellStart"/>
      <w:r w:rsidRPr="00705868" w:rsidR="00C65984">
        <w:rPr>
          <w:rFonts w:ascii="Arial" w:hAnsi="Arial" w:eastAsia="Times New Roman" w:cs="Arial"/>
          <w:sz w:val="22"/>
          <w:szCs w:val="22"/>
          <w:lang w:val="en-US" w:eastAsia="ja-JP"/>
        </w:rPr>
        <w:t xml:space="preserve">necessidade</w:t>
      </w:r>
      <w:proofErr w:type="spellEnd"/>
      <w:r w:rsidRPr="00705868" w:rsidR="00C65984">
        <w:rPr>
          <w:rFonts w:ascii="Arial" w:hAnsi="Arial" w:eastAsia="Times New Roman" w:cs="Arial"/>
          <w:sz w:val="22"/>
          <w:szCs w:val="22"/>
          <w:lang w:val="en-US" w:eastAsia="ja-JP"/>
        </w:rPr>
        <w:t xml:space="preserve"> de </w:t>
      </w:r>
      <w:proofErr w:type="spellStart"/>
      <w:r w:rsidRPr="00705868" w:rsidR="00C65984">
        <w:rPr>
          <w:rFonts w:ascii="Arial" w:hAnsi="Arial" w:eastAsia="Times New Roman" w:cs="Arial"/>
          <w:sz w:val="22"/>
          <w:szCs w:val="22"/>
          <w:lang w:val="en-US" w:eastAsia="ja-JP"/>
        </w:rPr>
        <w:t xml:space="preserve">resultados</w:t>
      </w:r>
      <w:proofErr w:type="spellEnd"/>
      <w:r w:rsidRPr="00705868" w:rsidR="00C65984">
        <w:rPr>
          <w:rFonts w:ascii="Arial" w:hAnsi="Arial" w:eastAsia="Times New Roman" w:cs="Arial"/>
          <w:sz w:val="22"/>
          <w:szCs w:val="22"/>
          <w:lang w:val="en-US" w:eastAsia="ja-JP"/>
        </w:rPr>
        <w:t xml:space="preserve"> para </w:t>
      </w:r>
      <w:proofErr w:type="spellStart"/>
      <w:r w:rsidRPr="00705868" w:rsidR="00C65984">
        <w:rPr>
          <w:rFonts w:ascii="Arial" w:hAnsi="Arial" w:eastAsia="Times New Roman" w:cs="Arial"/>
          <w:sz w:val="22"/>
          <w:szCs w:val="22"/>
          <w:lang w:val="en-US" w:eastAsia="ja-JP"/>
        </w:rPr>
        <w:t xml:space="preserve">manter</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suas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acreditações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conseguiu</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através</w:t>
      </w:r>
      <w:proofErr w:type="spellEnd"/>
      <w:r w:rsidRPr="00705868" w:rsidR="00C65984">
        <w:rPr>
          <w:rFonts w:ascii="Arial" w:hAnsi="Arial" w:eastAsia="Times New Roman" w:cs="Arial"/>
          <w:sz w:val="22"/>
          <w:szCs w:val="22"/>
          <w:lang w:val="en-US" w:eastAsia="ja-JP"/>
        </w:rPr>
        <w:t xml:space="preserve"> da </w:t>
      </w:r>
      <w:proofErr w:type="spellStart"/>
      <w:r w:rsidRPr="00705868" w:rsidR="00C65984">
        <w:rPr>
          <w:rFonts w:ascii="Arial" w:hAnsi="Arial" w:eastAsia="Times New Roman" w:cs="Arial"/>
          <w:sz w:val="22"/>
          <w:szCs w:val="22"/>
          <w:lang w:val="en-US" w:eastAsia="ja-JP"/>
        </w:rPr>
        <w:t xml:space="preserve">comunicação</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interna</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atuação</w:t>
      </w:r>
      <w:proofErr w:type="spellEnd"/>
      <w:r w:rsidRPr="00705868" w:rsidR="00C65984">
        <w:rPr>
          <w:rFonts w:ascii="Arial" w:hAnsi="Arial" w:eastAsia="Times New Roman" w:cs="Arial"/>
          <w:sz w:val="22"/>
          <w:szCs w:val="22"/>
          <w:lang w:val="en-US" w:eastAsia="ja-JP"/>
        </w:rPr>
        <w:t xml:space="preserve"> via </w:t>
      </w:r>
      <w:proofErr w:type="spellStart"/>
      <w:r w:rsidRPr="00705868" w:rsidR="00C65984">
        <w:rPr>
          <w:rFonts w:ascii="Arial" w:hAnsi="Arial" w:eastAsia="Times New Roman" w:cs="Arial"/>
          <w:sz w:val="22"/>
          <w:szCs w:val="22"/>
          <w:lang w:val="en-US" w:eastAsia="ja-JP"/>
        </w:rPr>
        <w:t xml:space="preserve">lideranças</w:t>
      </w:r>
      <w:proofErr w:type="spellEnd"/>
      <w:r w:rsidRPr="00705868" w:rsidR="00C65984">
        <w:rPr>
          <w:rFonts w:ascii="Arial" w:hAnsi="Arial" w:eastAsia="Times New Roman" w:cs="Arial"/>
          <w:sz w:val="22"/>
          <w:szCs w:val="22"/>
          <w:lang w:val="en-US" w:eastAsia="ja-JP"/>
        </w:rPr>
        <w:t xml:space="preserve"> e dos </w:t>
      </w:r>
      <w:proofErr w:type="spellStart"/>
      <w:r w:rsidRPr="00705868" w:rsidR="00C65984">
        <w:rPr>
          <w:rFonts w:ascii="Arial" w:hAnsi="Arial" w:eastAsia="Times New Roman" w:cs="Arial"/>
          <w:sz w:val="22"/>
          <w:szCs w:val="22"/>
          <w:lang w:val="en-US" w:eastAsia="ja-JP"/>
        </w:rPr>
        <w:t xml:space="preserve">demais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insumos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possíveis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conseguir</w:t>
      </w:r>
      <w:proofErr w:type="spellEnd"/>
      <w:r w:rsidRPr="00705868" w:rsidR="00C65984">
        <w:rPr>
          <w:rFonts w:ascii="Arial" w:hAnsi="Arial" w:eastAsia="Times New Roman" w:cs="Arial"/>
          <w:sz w:val="22"/>
          <w:szCs w:val="22"/>
          <w:lang w:val="en-US" w:eastAsia="ja-JP"/>
        </w:rPr>
        <w:t xml:space="preserve"> que </w:t>
      </w:r>
      <w:proofErr w:type="spellStart"/>
      <w:r w:rsidRPr="00705868" w:rsidR="00C65984">
        <w:rPr>
          <w:rFonts w:ascii="Arial" w:hAnsi="Arial" w:eastAsia="Times New Roman" w:cs="Arial"/>
          <w:sz w:val="22"/>
          <w:szCs w:val="22"/>
          <w:lang w:val="en-US" w:eastAsia="ja-JP"/>
        </w:rPr>
        <w:t xml:space="preserve">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auditados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não</w:t>
      </w:r>
      <w:proofErr w:type="spellEnd"/>
      <w:r w:rsidRPr="00705868" w:rsidR="00C65984">
        <w:rPr>
          <w:rFonts w:ascii="Arial" w:hAnsi="Arial" w:eastAsia="Times New Roman" w:cs="Arial"/>
          <w:sz w:val="22"/>
          <w:szCs w:val="22"/>
          <w:lang w:val="en-US" w:eastAsia="ja-JP"/>
        </w:rPr>
        <w:t xml:space="preserve"> se </w:t>
      </w:r>
      <w:proofErr w:type="spellStart"/>
      <w:r w:rsidRPr="00705868" w:rsidR="00C65984">
        <w:rPr>
          <w:rFonts w:ascii="Arial" w:hAnsi="Arial" w:eastAsia="Times New Roman" w:cs="Arial"/>
          <w:sz w:val="22"/>
          <w:szCs w:val="22"/>
          <w:lang w:val="en-US" w:eastAsia="ja-JP"/>
        </w:rPr>
        <w:t xml:space="preserve">sentissem</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coagidos</w:t>
      </w:r>
      <w:proofErr w:type="spellEnd"/>
      <w:r w:rsidRPr="00705868" w:rsidR="00C65984">
        <w:rPr>
          <w:rFonts w:ascii="Arial" w:hAnsi="Arial" w:eastAsia="Times New Roman" w:cs="Arial"/>
          <w:sz w:val="22"/>
          <w:szCs w:val="22"/>
          <w:lang w:val="en-US" w:eastAsia="ja-JP"/>
        </w:rPr>
        <w:t xml:space="preserve"> pela </w:t>
      </w:r>
      <w:proofErr w:type="spellStart"/>
      <w:r w:rsidRPr="00705868" w:rsidR="00C65984">
        <w:rPr>
          <w:rFonts w:ascii="Arial" w:hAnsi="Arial" w:eastAsia="Times New Roman" w:cs="Arial"/>
          <w:sz w:val="22"/>
          <w:szCs w:val="22"/>
          <w:lang w:val="en-US" w:eastAsia="ja-JP"/>
        </w:rPr>
        <w:t xml:space="preserve">pressão</w:t>
      </w:r>
      <w:proofErr w:type="spellEnd"/>
      <w:r w:rsidRPr="00705868" w:rsidR="00C65984">
        <w:rPr>
          <w:rFonts w:ascii="Arial" w:hAnsi="Arial" w:eastAsia="Times New Roman" w:cs="Arial"/>
          <w:sz w:val="22"/>
          <w:szCs w:val="22"/>
          <w:lang w:val="en-US" w:eastAsia="ja-JP"/>
        </w:rPr>
        <w:t xml:space="preserve"> das </w:t>
      </w:r>
      <w:proofErr w:type="spellStart"/>
      <w:r w:rsidRPr="00705868" w:rsidR="00C65984">
        <w:rPr>
          <w:rFonts w:ascii="Arial" w:hAnsi="Arial" w:eastAsia="Times New Roman" w:cs="Arial"/>
          <w:sz w:val="22"/>
          <w:szCs w:val="22"/>
          <w:lang w:val="en-US" w:eastAsia="ja-JP"/>
        </w:rPr>
        <w:t xml:space="preserve">frequentes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auditorias</w:t>
      </w:r>
      <w:proofErr w:type="spellEnd"/>
      <w:r w:rsidRPr="00705868" w:rsidR="00C65984">
        <w:rPr>
          <w:rFonts w:ascii="Arial" w:hAnsi="Arial" w:eastAsia="Times New Roman" w:cs="Arial"/>
          <w:sz w:val="22"/>
          <w:szCs w:val="22"/>
          <w:lang w:val="en-US" w:eastAsia="ja-JP"/>
        </w:rPr>
        <w:t xml:space="preserve">, e qua</w:t>
      </w:r>
      <w:r w:rsidRPr="00705868" w:rsidR="00C65984">
        <w:rPr>
          <w:rFonts w:ascii="Arial" w:hAnsi="Arial" w:eastAsia="Times New Roman" w:cs="Arial"/>
          <w:sz w:val="22"/>
          <w:szCs w:val="22"/>
          <w:lang w:eastAsia="ja-JP"/>
        </w:rPr>
        <w:t>l</w:t>
      </w:r>
      <w:r w:rsidRPr="00705868" w:rsidR="00C65984">
        <w:rPr>
          <w:rFonts w:ascii="Arial" w:hAnsi="Arial" w:eastAsia="Times New Roman" w:cs="Arial"/>
          <w:sz w:val="22"/>
          <w:szCs w:val="22"/>
          <w:lang w:val="en-US" w:eastAsia="ja-JP"/>
        </w:rPr>
        <w:t xml:space="preserve"> as </w:t>
      </w:r>
      <w:proofErr w:type="spellStart"/>
      <w:r w:rsidRPr="00705868" w:rsidR="00C65984">
        <w:rPr>
          <w:rFonts w:ascii="Arial" w:hAnsi="Arial" w:eastAsia="Times New Roman" w:cs="Arial"/>
          <w:sz w:val="22"/>
          <w:szCs w:val="22"/>
          <w:lang w:val="en-US" w:eastAsia="ja-JP"/>
        </w:rPr>
        <w:t xml:space="preserve">ações</w:t>
      </w:r>
      <w:proofErr w:type="spellEnd"/>
      <w:r w:rsidRPr="00705868" w:rsidR="00C65984">
        <w:rPr>
          <w:rFonts w:ascii="Arial" w:hAnsi="Arial" w:eastAsia="Times New Roman" w:cs="Arial"/>
          <w:sz w:val="22"/>
          <w:szCs w:val="22"/>
          <w:lang w:val="en-US" w:eastAsia="ja-JP"/>
        </w:rPr>
        <w:t xml:space="preserve"> da </w:t>
      </w:r>
      <w:proofErr w:type="spellStart"/>
      <w:r w:rsidRPr="00705868" w:rsidR="00C65984">
        <w:rPr>
          <w:rFonts w:ascii="Arial" w:hAnsi="Arial" w:eastAsia="Times New Roman" w:cs="Arial"/>
          <w:sz w:val="22"/>
          <w:szCs w:val="22"/>
          <w:lang w:val="en-US" w:eastAsia="ja-JP"/>
        </w:rPr>
        <w:t xml:space="preserve">empresa</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quanto</w:t>
      </w:r>
      <w:proofErr w:type="spellEnd"/>
      <w:r w:rsidRPr="00705868" w:rsidR="00C65984">
        <w:rPr>
          <w:rFonts w:ascii="Arial" w:hAnsi="Arial" w:eastAsia="Times New Roman" w:cs="Arial"/>
          <w:sz w:val="22"/>
          <w:szCs w:val="22"/>
          <w:lang w:val="en-US" w:eastAsia="ja-JP"/>
        </w:rPr>
        <w:t xml:space="preserve"> a </w:t>
      </w:r>
      <w:proofErr w:type="spellStart"/>
      <w:r w:rsidRPr="00705868" w:rsidR="00C65984">
        <w:rPr>
          <w:rFonts w:ascii="Arial" w:hAnsi="Arial" w:eastAsia="Times New Roman" w:cs="Arial"/>
          <w:sz w:val="22"/>
          <w:szCs w:val="22"/>
          <w:lang w:val="en-US" w:eastAsia="ja-JP"/>
        </w:rPr>
        <w:t xml:space="preserve">implantação</w:t>
      </w:r>
      <w:proofErr w:type="spellEnd"/>
      <w:r w:rsidRPr="00705868" w:rsidR="00C65984">
        <w:rPr>
          <w:rFonts w:ascii="Arial" w:hAnsi="Arial" w:eastAsia="Times New Roman" w:cs="Arial"/>
          <w:sz w:val="22"/>
          <w:szCs w:val="22"/>
          <w:lang w:val="en-US" w:eastAsia="ja-JP"/>
        </w:rPr>
        <w:t xml:space="preserve"> de </w:t>
      </w:r>
      <w:proofErr w:type="spellStart"/>
      <w:r w:rsidRPr="00705868" w:rsidR="00C65984">
        <w:rPr>
          <w:rFonts w:ascii="Arial" w:hAnsi="Arial" w:eastAsia="Times New Roman" w:cs="Arial"/>
          <w:sz w:val="22"/>
          <w:szCs w:val="22"/>
          <w:lang w:val="en-US" w:eastAsia="ja-JP"/>
        </w:rPr>
        <w:t xml:space="preserve">melhorias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apontadas</w:t>
      </w:r>
      <w:proofErr w:type="spellEnd"/>
      <w:r w:rsidRPr="00705868" w:rsidR="00C65984">
        <w:rPr>
          <w:rFonts w:ascii="Arial" w:hAnsi="Arial" w:eastAsia="Times New Roman" w:cs="Arial"/>
          <w:sz w:val="22"/>
          <w:szCs w:val="22"/>
          <w:lang w:val="en-US" w:eastAsia="ja-JP"/>
        </w:rPr>
        <w:t xml:space="preserve"> pela auditoria </w:t>
      </w:r>
      <w:proofErr w:type="spellStart"/>
      <w:r w:rsidRPr="00705868" w:rsidR="00C65984">
        <w:rPr>
          <w:rFonts w:ascii="Arial" w:hAnsi="Arial" w:eastAsia="Times New Roman" w:cs="Arial"/>
          <w:sz w:val="22"/>
          <w:szCs w:val="22"/>
          <w:lang w:val="en-US" w:eastAsia="ja-JP"/>
        </w:rPr>
        <w:t xml:space="preserve">mostrando</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ganhos</w:t>
      </w:r>
      <w:proofErr w:type="spellEnd"/>
      <w:r w:rsidRPr="00705868" w:rsidR="00C65984">
        <w:rPr>
          <w:rFonts w:ascii="Arial" w:hAnsi="Arial" w:eastAsia="Times New Roman" w:cs="Arial"/>
          <w:sz w:val="22"/>
          <w:szCs w:val="22"/>
          <w:lang w:val="en-US" w:eastAsia="ja-JP"/>
        </w:rPr>
        <w:t xml:space="preserve"> </w:t>
      </w:r>
      <w:r w:rsidRPr="00705868" w:rsidR="00C65984">
        <w:rPr>
          <w:rFonts w:ascii="Arial" w:hAnsi="Arial" w:eastAsia="Times New Roman" w:cs="Arial"/>
          <w:sz w:val="22"/>
          <w:szCs w:val="22"/>
          <w:lang w:eastAsia="ja-JP"/>
        </w:rPr>
        <w:t>para</w:t>
      </w:r>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todos</w:t>
      </w:r>
      <w:proofErr w:type="spellEnd"/>
      <w:r w:rsidRPr="00705868" w:rsidR="00C65984">
        <w:rPr>
          <w:rFonts w:ascii="Arial" w:hAnsi="Arial" w:eastAsia="Times New Roman" w:cs="Arial"/>
          <w:sz w:val="22"/>
          <w:szCs w:val="22"/>
          <w:lang w:val="en-US" w:eastAsia="ja-JP"/>
        </w:rPr>
        <w:t xml:space="preserve"> e a </w:t>
      </w:r>
      <w:proofErr w:type="spellStart"/>
      <w:r w:rsidRPr="00705868" w:rsidR="00C65984">
        <w:rPr>
          <w:rFonts w:ascii="Arial" w:hAnsi="Arial" w:eastAsia="Times New Roman" w:cs="Arial"/>
          <w:sz w:val="22"/>
          <w:szCs w:val="22"/>
          <w:lang w:val="en-US" w:eastAsia="ja-JP"/>
        </w:rPr>
        <w:t xml:space="preserve">expansão</w:t>
      </w:r>
      <w:proofErr w:type="spellEnd"/>
      <w:r w:rsidRPr="00705868" w:rsidR="00C65984">
        <w:rPr>
          <w:rFonts w:ascii="Arial" w:hAnsi="Arial" w:eastAsia="Times New Roman" w:cs="Arial"/>
          <w:sz w:val="22"/>
          <w:szCs w:val="22"/>
          <w:lang w:val="en-US" w:eastAsia="ja-JP"/>
        </w:rPr>
        <w:t xml:space="preserve"> da </w:t>
      </w:r>
      <w:proofErr w:type="spellStart"/>
      <w:r w:rsidRPr="00705868" w:rsidR="00C65984">
        <w:rPr>
          <w:rFonts w:ascii="Arial" w:hAnsi="Arial" w:eastAsia="Times New Roman" w:cs="Arial"/>
          <w:sz w:val="22"/>
          <w:szCs w:val="22"/>
          <w:lang w:val="en-US" w:eastAsia="ja-JP"/>
        </w:rPr>
        <w:t xml:space="preserve">mesma</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faz</w:t>
      </w:r>
      <w:proofErr w:type="spellEnd"/>
      <w:r w:rsidRPr="00705868" w:rsidR="00C65984">
        <w:rPr>
          <w:rFonts w:ascii="Arial" w:hAnsi="Arial" w:eastAsia="Times New Roman" w:cs="Arial"/>
          <w:sz w:val="22"/>
          <w:szCs w:val="22"/>
          <w:lang w:val="en-US" w:eastAsia="ja-JP"/>
        </w:rPr>
        <w:t xml:space="preserve"> com que </w:t>
      </w:r>
      <w:proofErr w:type="spellStart"/>
      <w:r w:rsidRPr="00705868" w:rsidR="00C65984">
        <w:rPr>
          <w:rFonts w:ascii="Arial" w:hAnsi="Arial" w:eastAsia="Times New Roman" w:cs="Arial"/>
          <w:sz w:val="22"/>
          <w:szCs w:val="22"/>
          <w:lang w:val="en-US" w:eastAsia="ja-JP"/>
        </w:rPr>
        <w:t xml:space="preserve">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auditados</w:t>
      </w:r>
      <w:proofErr w:type="spellEnd"/>
      <w:r w:rsidRPr="00705868" w:rsidR="00C65984">
        <w:rPr>
          <w:rFonts w:ascii="Arial" w:hAnsi="Arial" w:eastAsia="Times New Roman" w:cs="Arial"/>
          <w:sz w:val="22"/>
          <w:szCs w:val="22"/>
          <w:lang w:val="en-US" w:eastAsia="ja-JP"/>
        </w:rPr>
        <w:t xml:space="preserve"> do </w:t>
      </w:r>
      <w:proofErr w:type="spellStart"/>
      <w:r w:rsidRPr="00705868" w:rsidR="00C65984">
        <w:rPr>
          <w:rFonts w:ascii="Arial" w:hAnsi="Arial" w:eastAsia="Times New Roman" w:cs="Arial"/>
          <w:sz w:val="22"/>
          <w:szCs w:val="22"/>
          <w:lang w:val="en-US" w:eastAsia="ja-JP"/>
        </w:rPr>
        <w:t xml:space="preserve">setor</w:t>
      </w:r>
      <w:proofErr w:type="spellEnd"/>
      <w:r w:rsidRPr="00705868" w:rsidR="00C65984">
        <w:rPr>
          <w:rFonts w:ascii="Arial" w:hAnsi="Arial" w:eastAsia="Times New Roman" w:cs="Arial"/>
          <w:sz w:val="22"/>
          <w:szCs w:val="22"/>
          <w:lang w:val="en-US" w:eastAsia="ja-JP"/>
        </w:rPr>
        <w:t xml:space="preserve"> de </w:t>
      </w:r>
      <w:proofErr w:type="spellStart"/>
      <w:r w:rsidRPr="00705868" w:rsidR="00C65984">
        <w:rPr>
          <w:rFonts w:ascii="Arial" w:hAnsi="Arial" w:eastAsia="Times New Roman" w:cs="Arial"/>
          <w:sz w:val="22"/>
          <w:szCs w:val="22"/>
          <w:lang w:val="en-US" w:eastAsia="ja-JP"/>
        </w:rPr>
        <w:t xml:space="preserve">suprimentos</w:t>
      </w:r>
      <w:proofErr w:type="spellEnd"/>
      <w:r w:rsidRPr="00705868" w:rsidR="00C65984">
        <w:rPr>
          <w:rFonts w:ascii="Arial" w:hAnsi="Arial" w:eastAsia="Times New Roman" w:cs="Arial"/>
          <w:sz w:val="22"/>
          <w:szCs w:val="22"/>
          <w:lang w:val="en-US" w:eastAsia="ja-JP"/>
        </w:rPr>
        <w:t xml:space="preserve"> se </w:t>
      </w:r>
      <w:proofErr w:type="spellStart"/>
      <w:r w:rsidRPr="00705868" w:rsidR="00C65984">
        <w:rPr>
          <w:rFonts w:ascii="Arial" w:hAnsi="Arial" w:eastAsia="Times New Roman" w:cs="Arial"/>
          <w:sz w:val="22"/>
          <w:szCs w:val="22"/>
          <w:lang w:val="en-US" w:eastAsia="ja-JP"/>
        </w:rPr>
        <w:t xml:space="preserve">sintam</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desfiados</w:t>
      </w:r>
      <w:proofErr w:type="spellEnd"/>
      <w:r w:rsidRPr="00705868" w:rsidR="00C65984">
        <w:rPr>
          <w:rFonts w:ascii="Arial" w:hAnsi="Arial" w:eastAsia="Times New Roman" w:cs="Arial"/>
          <w:sz w:val="22"/>
          <w:szCs w:val="22"/>
          <w:lang w:val="en-US" w:eastAsia="ja-JP"/>
        </w:rPr>
        <w:t xml:space="preserve"> a </w:t>
      </w:r>
      <w:proofErr w:type="spellStart"/>
      <w:r w:rsidRPr="00705868" w:rsidR="00C65984">
        <w:rPr>
          <w:rFonts w:ascii="Arial" w:hAnsi="Arial" w:eastAsia="Times New Roman" w:cs="Arial"/>
          <w:sz w:val="22"/>
          <w:szCs w:val="22"/>
          <w:lang w:val="en-US" w:eastAsia="ja-JP"/>
        </w:rPr>
        <w:t xml:space="preserve">crescerem</w:t>
      </w:r>
      <w:proofErr w:type="spellEnd"/>
      <w:r w:rsidRPr="00705868" w:rsidR="00C65984">
        <w:rPr>
          <w:rFonts w:ascii="Arial" w:hAnsi="Arial" w:eastAsia="Times New Roman" w:cs="Arial"/>
          <w:sz w:val="22"/>
          <w:szCs w:val="22"/>
          <w:lang w:val="en-US" w:eastAsia="ja-JP"/>
        </w:rPr>
        <w:t xml:space="preserve"> e </w:t>
      </w:r>
      <w:proofErr w:type="spellStart"/>
      <w:r w:rsidRPr="00705868" w:rsidR="00C65984">
        <w:rPr>
          <w:rFonts w:ascii="Arial" w:hAnsi="Arial" w:eastAsia="Times New Roman" w:cs="Arial"/>
          <w:sz w:val="22"/>
          <w:szCs w:val="22"/>
          <w:lang w:val="en-US" w:eastAsia="ja-JP"/>
        </w:rPr>
        <w:t xml:space="preserve">terem</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cada</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vez</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menos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apontamentos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nos</w:t>
      </w:r>
      <w:proofErr w:type="spellEnd"/>
      <w:r w:rsidRPr="00705868" w:rsidR="00C65984">
        <w:rPr>
          <w:rFonts w:ascii="Arial" w:hAnsi="Arial" w:eastAsia="Times New Roman" w:cs="Arial"/>
          <w:sz w:val="22"/>
          <w:szCs w:val="22"/>
          <w:lang w:val="en-US" w:eastAsia="ja-JP"/>
        </w:rPr>
        <w:t xml:space="preserve"> </w:t>
      </w:r>
      <w:proofErr w:type="spellStart"/>
      <w:r w:rsidRPr="00705868" w:rsidR="00C65984">
        <w:rPr>
          <w:rFonts w:ascii="Arial" w:hAnsi="Arial" w:eastAsia="Times New Roman" w:cs="Arial"/>
          <w:sz w:val="22"/>
          <w:szCs w:val="22"/>
          <w:lang w:val="en-US" w:eastAsia="ja-JP"/>
        </w:rPr>
        <w:t xml:space="preserve">pareceres</w:t>
      </w:r>
      <w:proofErr w:type="spellEnd"/>
      <w:r w:rsidRPr="00705868" w:rsidR="00C65984">
        <w:rPr>
          <w:rFonts w:ascii="Arial" w:hAnsi="Arial" w:eastAsia="Times New Roman" w:cs="Arial"/>
          <w:sz w:val="22"/>
          <w:szCs w:val="22"/>
          <w:lang w:val="en-US" w:eastAsia="ja-JP"/>
        </w:rPr>
        <w:t xml:space="preserve"> da auditoria.  </w:t>
      </w:r>
      <w:commentRangeEnd w:id="82"/>
      <w:r w:rsidR="00452784">
        <w:rPr>
          <w:rStyle w:val="CommentReference"/>
        </w:rPr>
        <w:commentReference w:id="82"/>
      </w:r>
    </w:p>
    <w:p w:rsidRPr="00705868" w:rsidR="00C65984" w:rsidP="00705868" w:rsidRDefault="00C65984" w14:paraId="75E443AE" w14:textId="77777777">
      <w:pPr>
        <w:spacing w:line="360" w:lineRule="auto"/>
        <w:ind w:firstLine="709"/>
        <w:jc w:val="both"/>
        <w:rPr>
          <w:rFonts w:ascii="Arial" w:hAnsi="Arial" w:eastAsia="Times New Roman" w:cs="Arial"/>
          <w:sz w:val="22"/>
          <w:szCs w:val="22"/>
          <w:lang w:val="en-US" w:eastAsia="ja-JP"/>
        </w:rPr>
      </w:pPr>
      <w:r w:rsidRPr="00705868">
        <w:rPr>
          <w:rFonts w:ascii="Arial" w:hAnsi="Arial" w:eastAsia="Times New Roman" w:cs="Arial"/>
          <w:sz w:val="22"/>
          <w:szCs w:val="22"/>
          <w:lang w:val="en-US" w:eastAsia="ja-JP"/>
        </w:rPr>
        <w:t xml:space="preserve">A </w:t>
      </w:r>
      <w:proofErr w:type="spellStart"/>
      <w:r w:rsidRPr="00705868">
        <w:rPr>
          <w:rFonts w:ascii="Arial" w:hAnsi="Arial" w:eastAsia="Times New Roman" w:cs="Arial"/>
          <w:sz w:val="22"/>
          <w:szCs w:val="22"/>
          <w:lang w:val="en-US" w:eastAsia="ja-JP"/>
        </w:rPr>
        <w:t>conclusão</w:t>
      </w:r>
      <w:proofErr w:type="spellEnd"/>
      <w:r w:rsidRPr="00705868">
        <w:rPr>
          <w:rFonts w:ascii="Arial" w:hAnsi="Arial" w:eastAsia="Times New Roman" w:cs="Arial"/>
          <w:sz w:val="22"/>
          <w:szCs w:val="22"/>
          <w:lang w:val="en-US" w:eastAsia="ja-JP"/>
        </w:rPr>
        <w:t xml:space="preserve"> da an</w:t>
      </w:r>
      <w:r w:rsidRPr="00705868">
        <w:rPr>
          <w:rFonts w:ascii="Arial" w:hAnsi="Arial" w:eastAsia="Times New Roman" w:cs="Arial"/>
          <w:sz w:val="22"/>
          <w:szCs w:val="22"/>
          <w:lang w:eastAsia="ja-JP"/>
        </w:rPr>
        <w:t>á</w:t>
      </w:r>
      <w:proofErr w:type="spellStart"/>
      <w:r w:rsidRPr="00705868">
        <w:rPr>
          <w:rFonts w:ascii="Arial" w:hAnsi="Arial" w:eastAsia="Times New Roman" w:cs="Arial"/>
          <w:sz w:val="22"/>
          <w:szCs w:val="22"/>
          <w:lang w:val="en-US" w:eastAsia="ja-JP"/>
        </w:rPr>
        <w:t xml:space="preserve">lise</w:t>
      </w:r>
      <w:proofErr w:type="spellEnd"/>
      <w:r w:rsidRPr="00705868">
        <w:rPr>
          <w:rFonts w:ascii="Arial" w:hAnsi="Arial" w:eastAsia="Times New Roman" w:cs="Arial"/>
          <w:sz w:val="22"/>
          <w:szCs w:val="22"/>
          <w:lang w:val="en-US" w:eastAsia="ja-JP"/>
        </w:rPr>
        <w:t xml:space="preserve"> dos dados </w:t>
      </w:r>
      <w:proofErr w:type="spellStart"/>
      <w:r w:rsidRPr="00705868">
        <w:rPr>
          <w:rFonts w:ascii="Arial" w:hAnsi="Arial" w:eastAsia="Times New Roman" w:cs="Arial"/>
          <w:sz w:val="22"/>
          <w:szCs w:val="22"/>
          <w:lang w:val="en-US" w:eastAsia="ja-JP"/>
        </w:rPr>
        <w:t xml:space="preserve">pode</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contribuir</w:t>
      </w:r>
      <w:proofErr w:type="spellEnd"/>
      <w:r w:rsidRPr="00705868">
        <w:rPr>
          <w:rFonts w:ascii="Arial" w:hAnsi="Arial" w:eastAsia="Times New Roman" w:cs="Arial"/>
          <w:sz w:val="22"/>
          <w:szCs w:val="22"/>
          <w:lang w:val="en-US" w:eastAsia="ja-JP"/>
        </w:rPr>
        <w:t xml:space="preserve">  para </w:t>
      </w:r>
      <w:proofErr w:type="spellStart"/>
      <w:r w:rsidRPr="00705868">
        <w:rPr>
          <w:rFonts w:ascii="Arial" w:hAnsi="Arial" w:eastAsia="Times New Roman" w:cs="Arial"/>
          <w:sz w:val="22"/>
          <w:szCs w:val="22"/>
          <w:lang w:val="en-US" w:eastAsia="ja-JP"/>
        </w:rPr>
        <w:t xml:space="preserve">demais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empresas</w:t>
      </w:r>
      <w:proofErr w:type="spellEnd"/>
      <w:r w:rsidRPr="00705868">
        <w:rPr>
          <w:rFonts w:ascii="Arial" w:hAnsi="Arial" w:eastAsia="Times New Roman" w:cs="Arial"/>
          <w:sz w:val="22"/>
          <w:szCs w:val="22"/>
          <w:lang w:val="en-US" w:eastAsia="ja-JP"/>
        </w:rPr>
        <w:t xml:space="preserve"> do </w:t>
      </w:r>
      <w:proofErr w:type="spellStart"/>
      <w:r w:rsidRPr="00705868">
        <w:rPr>
          <w:rFonts w:ascii="Arial" w:hAnsi="Arial" w:eastAsia="Times New Roman" w:cs="Arial"/>
          <w:sz w:val="22"/>
          <w:szCs w:val="22"/>
          <w:lang w:val="en-US" w:eastAsia="ja-JP"/>
        </w:rPr>
        <w:t xml:space="preserve">segmento</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serviços</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saúde</w:t>
      </w:r>
      <w:proofErr w:type="spellEnd"/>
      <w:r w:rsidRPr="00705868">
        <w:rPr>
          <w:rFonts w:ascii="Arial" w:hAnsi="Arial" w:eastAsia="Times New Roman" w:cs="Arial"/>
          <w:sz w:val="22"/>
          <w:szCs w:val="22"/>
          <w:lang w:val="en-US" w:eastAsia="ja-JP"/>
        </w:rPr>
        <w:t xml:space="preserve"> no que </w:t>
      </w:r>
      <w:proofErr w:type="spellStart"/>
      <w:r w:rsidRPr="00705868">
        <w:rPr>
          <w:rFonts w:ascii="Arial" w:hAnsi="Arial" w:eastAsia="Times New Roman" w:cs="Arial"/>
          <w:sz w:val="22"/>
          <w:szCs w:val="22"/>
          <w:lang w:val="en-US" w:eastAsia="ja-JP"/>
        </w:rPr>
        <w:t xml:space="preserve">tange</w:t>
      </w:r>
      <w:proofErr w:type="spellEnd"/>
      <w:r w:rsidRPr="00705868">
        <w:rPr>
          <w:rFonts w:ascii="Arial" w:hAnsi="Arial" w:eastAsia="Times New Roman" w:cs="Arial"/>
          <w:sz w:val="22"/>
          <w:szCs w:val="22"/>
          <w:lang w:val="en-US" w:eastAsia="ja-JP"/>
        </w:rPr>
        <w:t xml:space="preserve"> a </w:t>
      </w:r>
      <w:proofErr w:type="spellStart"/>
      <w:r w:rsidRPr="00705868">
        <w:rPr>
          <w:rFonts w:ascii="Arial" w:hAnsi="Arial" w:eastAsia="Times New Roman" w:cs="Arial"/>
          <w:sz w:val="22"/>
          <w:szCs w:val="22"/>
          <w:lang w:val="en-US" w:eastAsia="ja-JP"/>
        </w:rPr>
        <w:t xml:space="preserve">visão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positiva</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auditados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aqui</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entrevistados</w:t>
      </w:r>
      <w:r w:rsidRPr="00705868">
        <w:rPr>
          <w:rFonts w:ascii="Arial" w:hAnsi="Arial" w:eastAsia="Times New Roman" w:cs="Arial"/>
          <w:sz w:val="22"/>
          <w:szCs w:val="22"/>
          <w:lang w:val="en-US" w:eastAsia="ja-JP"/>
        </w:rPr>
        <w:t xml:space="preserve">, do </w:t>
      </w:r>
      <w:proofErr w:type="spellStart"/>
      <w:r w:rsidRPr="00705868">
        <w:rPr>
          <w:rFonts w:ascii="Arial" w:hAnsi="Arial" w:eastAsia="Times New Roman" w:cs="Arial"/>
          <w:sz w:val="22"/>
          <w:szCs w:val="22"/>
          <w:lang w:val="en-US" w:eastAsia="ja-JP"/>
        </w:rPr>
        <w:t xml:space="preserve">quão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estão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inseridos</w:t>
      </w:r>
      <w:proofErr w:type="spellEnd"/>
      <w:r w:rsidRPr="00705868">
        <w:rPr>
          <w:rFonts w:ascii="Arial" w:hAnsi="Arial" w:eastAsia="Times New Roman" w:cs="Arial"/>
          <w:sz w:val="22"/>
          <w:szCs w:val="22"/>
          <w:lang w:val="en-US" w:eastAsia="ja-JP"/>
        </w:rPr>
        <w:t xml:space="preserve"> no </w:t>
      </w:r>
      <w:proofErr w:type="spellStart"/>
      <w:r w:rsidRPr="00705868">
        <w:rPr>
          <w:rFonts w:ascii="Arial" w:hAnsi="Arial" w:eastAsia="Times New Roman" w:cs="Arial"/>
          <w:sz w:val="22"/>
          <w:szCs w:val="22"/>
          <w:lang w:val="en-US" w:eastAsia="ja-JP"/>
        </w:rPr>
        <w:t xml:space="preserve">processo</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entendem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seu</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papel</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responsabilidades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Ficou</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claro</w:t>
      </w:r>
      <w:proofErr w:type="spellEnd"/>
      <w:r w:rsidRPr="00705868">
        <w:rPr>
          <w:rFonts w:ascii="Arial" w:hAnsi="Arial" w:eastAsia="Times New Roman" w:cs="Arial"/>
          <w:sz w:val="22"/>
          <w:szCs w:val="22"/>
          <w:lang w:val="en-US" w:eastAsia="ja-JP"/>
        </w:rPr>
        <w:t xml:space="preserve"> que o que </w:t>
      </w:r>
      <w:proofErr w:type="spellStart"/>
      <w:r w:rsidRPr="00705868">
        <w:rPr>
          <w:rFonts w:ascii="Arial" w:hAnsi="Arial" w:eastAsia="Times New Roman" w:cs="Arial"/>
          <w:sz w:val="22"/>
          <w:szCs w:val="22"/>
          <w:lang w:val="en-US" w:eastAsia="ja-JP"/>
        </w:rPr>
        <w:t xml:space="preserve">difere</w:t>
      </w:r>
      <w:proofErr w:type="spellEnd"/>
      <w:r w:rsidRPr="00705868">
        <w:rPr>
          <w:rFonts w:ascii="Arial" w:hAnsi="Arial" w:eastAsia="Times New Roman" w:cs="Arial"/>
          <w:sz w:val="22"/>
          <w:szCs w:val="22"/>
          <w:lang w:val="en-US" w:eastAsia="ja-JP"/>
        </w:rPr>
        <w:t xml:space="preserve"> entre </w:t>
      </w:r>
      <w:proofErr w:type="spellStart"/>
      <w:r w:rsidRPr="00705868">
        <w:rPr>
          <w:rFonts w:ascii="Arial" w:hAnsi="Arial" w:eastAsia="Times New Roman" w:cs="Arial"/>
          <w:sz w:val="22"/>
          <w:szCs w:val="22"/>
          <w:lang w:val="en-US" w:eastAsia="ja-JP"/>
        </w:rPr>
        <w:t xml:space="preserve">esta</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empresa</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outras</w:t>
      </w:r>
      <w:proofErr w:type="spellEnd"/>
      <w:r w:rsidRPr="00705868">
        <w:rPr>
          <w:rFonts w:ascii="Arial" w:hAnsi="Arial" w:eastAsia="Times New Roman" w:cs="Arial"/>
          <w:sz w:val="22"/>
          <w:szCs w:val="22"/>
          <w:lang w:val="en-US" w:eastAsia="ja-JP"/>
        </w:rPr>
        <w:t xml:space="preserve">, é </w:t>
      </w:r>
      <w:proofErr w:type="spellStart"/>
      <w:r w:rsidRPr="00705868">
        <w:rPr>
          <w:rFonts w:ascii="Arial" w:hAnsi="Arial" w:eastAsia="Times New Roman" w:cs="Arial"/>
          <w:sz w:val="22"/>
          <w:szCs w:val="22"/>
          <w:lang w:val="en-US" w:eastAsia="ja-JP"/>
        </w:rPr>
        <w:t xml:space="preserve">realmente</w:t>
      </w:r>
      <w:proofErr w:type="spellEnd"/>
      <w:r w:rsidRPr="00705868">
        <w:rPr>
          <w:rFonts w:ascii="Arial" w:hAnsi="Arial" w:eastAsia="Times New Roman" w:cs="Arial"/>
          <w:sz w:val="22"/>
          <w:szCs w:val="22"/>
          <w:lang w:val="en-US" w:eastAsia="ja-JP"/>
        </w:rPr>
        <w:t xml:space="preserve"> o </w:t>
      </w:r>
      <w:proofErr w:type="spellStart"/>
      <w:r w:rsidRPr="00705868">
        <w:rPr>
          <w:rFonts w:ascii="Arial" w:hAnsi="Arial" w:eastAsia="Times New Roman" w:cs="Arial"/>
          <w:sz w:val="22"/>
          <w:szCs w:val="22"/>
          <w:lang w:val="en-US" w:eastAsia="ja-JP"/>
        </w:rPr>
        <w:t xml:space="preserve">trabalho</w:t>
      </w:r>
      <w:proofErr w:type="spellEnd"/>
      <w:r w:rsidRPr="00705868">
        <w:rPr>
          <w:rFonts w:ascii="Arial" w:hAnsi="Arial" w:eastAsia="Times New Roman" w:cs="Arial"/>
          <w:sz w:val="22"/>
          <w:szCs w:val="22"/>
          <w:lang w:val="en-US" w:eastAsia="ja-JP"/>
        </w:rPr>
        <w:t xml:space="preserve"> de inter </w:t>
      </w:r>
      <w:proofErr w:type="spellStart"/>
      <w:r w:rsidRPr="00705868">
        <w:rPr>
          <w:rFonts w:ascii="Arial" w:hAnsi="Arial" w:eastAsia="Times New Roman" w:cs="Arial"/>
          <w:sz w:val="22"/>
          <w:szCs w:val="22"/>
          <w:lang w:val="en-US" w:eastAsia="ja-JP"/>
        </w:rPr>
        <w:t xml:space="preserve">relação</w:t>
      </w:r>
      <w:proofErr w:type="spellEnd"/>
      <w:r w:rsidRPr="00705868">
        <w:rPr>
          <w:rFonts w:ascii="Arial" w:hAnsi="Arial" w:eastAsia="Times New Roman" w:cs="Arial"/>
          <w:sz w:val="22"/>
          <w:szCs w:val="22"/>
          <w:lang w:val="en-US" w:eastAsia="ja-JP"/>
        </w:rPr>
        <w:t xml:space="preserve">, as </w:t>
      </w:r>
      <w:proofErr w:type="spellStart"/>
      <w:r w:rsidRPr="00705868">
        <w:rPr>
          <w:rFonts w:ascii="Arial" w:hAnsi="Arial" w:eastAsia="Times New Roman" w:cs="Arial"/>
          <w:sz w:val="22"/>
          <w:szCs w:val="22"/>
          <w:lang w:val="en-US" w:eastAsia="ja-JP"/>
        </w:rPr>
        <w:t xml:space="preserve">divulgações</w:t>
      </w:r>
      <w:proofErr w:type="spellEnd"/>
      <w:r w:rsidRPr="00705868">
        <w:rPr>
          <w:rFonts w:ascii="Arial" w:hAnsi="Arial" w:eastAsia="Times New Roman" w:cs="Arial"/>
          <w:sz w:val="22"/>
          <w:szCs w:val="22"/>
          <w:lang w:val="en-US" w:eastAsia="ja-JP"/>
        </w:rPr>
        <w:t xml:space="preserve"> e o </w:t>
      </w:r>
      <w:proofErr w:type="spellStart"/>
      <w:r w:rsidRPr="00705868">
        <w:rPr>
          <w:rFonts w:ascii="Arial" w:hAnsi="Arial" w:eastAsia="Times New Roman" w:cs="Arial"/>
          <w:sz w:val="22"/>
          <w:szCs w:val="22"/>
          <w:lang w:val="en-US" w:eastAsia="ja-JP"/>
        </w:rPr>
        <w:t xml:space="preserve">retorno</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para a</w:t>
      </w:r>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equipes</w:t>
      </w:r>
      <w:proofErr w:type="spellEnd"/>
      <w:r w:rsidRPr="00705868">
        <w:rPr>
          <w:rFonts w:ascii="Arial" w:hAnsi="Arial" w:eastAsia="Times New Roman" w:cs="Arial"/>
          <w:sz w:val="22"/>
          <w:szCs w:val="22"/>
          <w:lang w:val="en-US" w:eastAsia="ja-JP"/>
        </w:rPr>
        <w:t xml:space="preserve"> dos </w:t>
      </w:r>
      <w:proofErr w:type="spellStart"/>
      <w:r w:rsidRPr="00705868">
        <w:rPr>
          <w:rFonts w:ascii="Arial" w:hAnsi="Arial" w:eastAsia="Times New Roman" w:cs="Arial"/>
          <w:sz w:val="22"/>
          <w:szCs w:val="22"/>
          <w:lang w:val="en-US" w:eastAsia="ja-JP"/>
        </w:rPr>
        <w:t xml:space="preserve">resul</w:t>
      </w:r>
      <w:proofErr w:type="spellEnd"/>
      <w:r w:rsidRPr="00705868">
        <w:rPr>
          <w:rFonts w:ascii="Arial" w:hAnsi="Arial" w:eastAsia="Times New Roman" w:cs="Arial"/>
          <w:sz w:val="22"/>
          <w:szCs w:val="22"/>
          <w:lang w:eastAsia="ja-JP"/>
        </w:rPr>
        <w:t>t</w:t>
      </w:r>
      <w:proofErr w:type="spellStart"/>
      <w:r w:rsidRPr="00705868">
        <w:rPr>
          <w:rFonts w:ascii="Arial" w:hAnsi="Arial" w:eastAsia="Times New Roman" w:cs="Arial"/>
          <w:sz w:val="22"/>
          <w:szCs w:val="22"/>
          <w:lang w:val="en-US" w:eastAsia="ja-JP"/>
        </w:rPr>
        <w:t xml:space="preserve">ados</w:t>
      </w:r>
      <w:proofErr w:type="spellEnd"/>
      <w:r w:rsidRPr="00705868">
        <w:rPr>
          <w:rFonts w:ascii="Arial" w:hAnsi="Arial" w:eastAsia="Times New Roman" w:cs="Arial"/>
          <w:sz w:val="22"/>
          <w:szCs w:val="22"/>
          <w:lang w:val="en-US" w:eastAsia="ja-JP"/>
        </w:rPr>
        <w:t xml:space="preserve"> com </w:t>
      </w:r>
      <w:proofErr w:type="spellStart"/>
      <w:r w:rsidRPr="00705868">
        <w:rPr>
          <w:rFonts w:ascii="Arial" w:hAnsi="Arial" w:eastAsia="Times New Roman" w:cs="Arial"/>
          <w:sz w:val="22"/>
          <w:szCs w:val="22"/>
          <w:lang w:val="en-US" w:eastAsia="ja-JP"/>
        </w:rPr>
        <w:t xml:space="preserve">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apontamentos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positivos</w:t>
      </w:r>
      <w:proofErr w:type="spellEnd"/>
      <w:r w:rsidRPr="00705868">
        <w:rPr>
          <w:rFonts w:ascii="Arial" w:hAnsi="Arial" w:eastAsia="Times New Roman" w:cs="Arial"/>
          <w:sz w:val="22"/>
          <w:szCs w:val="22"/>
          <w:lang w:val="en-US" w:eastAsia="ja-JP"/>
        </w:rPr>
        <w:t xml:space="preserve"> e o </w:t>
      </w:r>
      <w:proofErr w:type="spellStart"/>
      <w:r w:rsidRPr="00705868">
        <w:rPr>
          <w:rFonts w:ascii="Arial" w:hAnsi="Arial" w:eastAsia="Times New Roman" w:cs="Arial"/>
          <w:sz w:val="22"/>
          <w:szCs w:val="22"/>
          <w:lang w:val="en-US" w:eastAsia="ja-JP"/>
        </w:rPr>
        <w:t xml:space="preserve">tratamento</w:t>
      </w:r>
      <w:proofErr w:type="spellEnd"/>
      <w:r w:rsidRPr="00705868">
        <w:rPr>
          <w:rFonts w:ascii="Arial" w:hAnsi="Arial" w:eastAsia="Times New Roman" w:cs="Arial"/>
          <w:sz w:val="22"/>
          <w:szCs w:val="22"/>
          <w:lang w:val="en-US" w:eastAsia="ja-JP"/>
        </w:rPr>
        <w:t xml:space="preserve"> de </w:t>
      </w:r>
      <w:proofErr w:type="spellStart"/>
      <w:r w:rsidRPr="00705868">
        <w:rPr>
          <w:rFonts w:ascii="Arial" w:hAnsi="Arial" w:eastAsia="Times New Roman" w:cs="Arial"/>
          <w:sz w:val="22"/>
          <w:szCs w:val="22"/>
          <w:lang w:val="en-US" w:eastAsia="ja-JP"/>
        </w:rPr>
        <w:t xml:space="preserve">não</w:t>
      </w:r>
      <w:proofErr w:type="spellEnd"/>
      <w:r w:rsidRPr="00705868">
        <w:rPr>
          <w:rFonts w:ascii="Arial" w:hAnsi="Arial" w:eastAsia="Times New Roman" w:cs="Arial"/>
          <w:sz w:val="22"/>
          <w:szCs w:val="22"/>
          <w:lang w:val="en-US" w:eastAsia="ja-JP"/>
        </w:rPr>
        <w:t xml:space="preserve"> </w:t>
      </w:r>
      <w:r w:rsidRPr="00705868">
        <w:rPr>
          <w:rFonts w:ascii="Arial" w:hAnsi="Arial" w:eastAsia="Times New Roman" w:cs="Arial"/>
          <w:sz w:val="22"/>
          <w:szCs w:val="22"/>
          <w:lang w:eastAsia="ja-JP"/>
        </w:rPr>
        <w:t>conformidade</w:t>
      </w:r>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processuais</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como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melhorias</w:t>
      </w:r>
      <w:proofErr w:type="spellEnd"/>
      <w:r w:rsidRPr="00705868">
        <w:rPr>
          <w:rFonts w:ascii="Arial" w:hAnsi="Arial" w:eastAsia="Times New Roman" w:cs="Arial"/>
          <w:sz w:val="22"/>
          <w:szCs w:val="22"/>
          <w:lang w:val="en-US" w:eastAsia="ja-JP"/>
        </w:rPr>
        <w:t xml:space="preserve"> a </w:t>
      </w:r>
      <w:proofErr w:type="spellStart"/>
      <w:r w:rsidRPr="00705868">
        <w:rPr>
          <w:rFonts w:ascii="Arial" w:hAnsi="Arial" w:eastAsia="Times New Roman" w:cs="Arial"/>
          <w:sz w:val="22"/>
          <w:szCs w:val="22"/>
          <w:lang w:val="en-US" w:eastAsia="ja-JP"/>
        </w:rPr>
        <w:t xml:space="preserve">serem</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implantadas</w:t>
      </w:r>
      <w:proofErr w:type="spellEnd"/>
      <w:r w:rsidRPr="00705868">
        <w:rPr>
          <w:rFonts w:ascii="Arial" w:hAnsi="Arial" w:eastAsia="Times New Roman" w:cs="Arial"/>
          <w:sz w:val="22"/>
          <w:szCs w:val="22"/>
          <w:lang w:val="en-US" w:eastAsia="ja-JP"/>
        </w:rPr>
        <w:t xml:space="preserve"> e </w:t>
      </w:r>
      <w:proofErr w:type="spellStart"/>
      <w:r w:rsidRPr="00705868">
        <w:rPr>
          <w:rFonts w:ascii="Arial" w:hAnsi="Arial" w:eastAsia="Times New Roman" w:cs="Arial"/>
          <w:sz w:val="22"/>
          <w:szCs w:val="22"/>
          <w:lang w:val="en-US" w:eastAsia="ja-JP"/>
        </w:rPr>
        <w:t xml:space="preserve">não</w:t>
      </w:r>
      <w:proofErr w:type="spellEnd"/>
      <w:r w:rsidRPr="00705868">
        <w:rPr>
          <w:rFonts w:ascii="Arial" w:hAnsi="Arial" w:eastAsia="Times New Roman" w:cs="Arial"/>
          <w:sz w:val="22"/>
          <w:szCs w:val="22"/>
          <w:lang w:val="en-US" w:eastAsia="ja-JP"/>
        </w:rPr>
        <w:t xml:space="preserve"> </w:t>
      </w:r>
      <w:proofErr w:type="spellStart"/>
      <w:r w:rsidRPr="00705868">
        <w:rPr>
          <w:rFonts w:ascii="Arial" w:hAnsi="Arial" w:eastAsia="Times New Roman" w:cs="Arial"/>
          <w:sz w:val="22"/>
          <w:szCs w:val="22"/>
          <w:lang w:val="en-US" w:eastAsia="ja-JP"/>
        </w:rPr>
        <w:t xml:space="preserve">punições</w:t>
      </w:r>
      <w:proofErr w:type="spellEnd"/>
      <w:r w:rsidRPr="00705868">
        <w:rPr>
          <w:rFonts w:ascii="Arial" w:hAnsi="Arial" w:eastAsia="Times New Roman" w:cs="Arial"/>
          <w:sz w:val="22"/>
          <w:szCs w:val="22"/>
          <w:lang w:val="en-US" w:eastAsia="ja-JP"/>
        </w:rPr>
        <w:t xml:space="preserve"> a </w:t>
      </w:r>
      <w:proofErr w:type="spellStart"/>
      <w:r w:rsidRPr="00705868">
        <w:rPr>
          <w:rFonts w:ascii="Arial" w:hAnsi="Arial" w:eastAsia="Times New Roman" w:cs="Arial"/>
          <w:sz w:val="22"/>
          <w:szCs w:val="22"/>
          <w:lang w:val="en-US" w:eastAsia="ja-JP"/>
        </w:rPr>
        <w:t xml:space="preserve">cumprir</w:t>
      </w:r>
      <w:proofErr w:type="spellEnd"/>
      <w:r w:rsidRPr="00705868">
        <w:rPr>
          <w:rFonts w:ascii="Arial" w:hAnsi="Arial" w:eastAsia="Times New Roman" w:cs="Arial"/>
          <w:sz w:val="22"/>
          <w:szCs w:val="22"/>
          <w:lang w:val="en-US" w:eastAsia="ja-JP"/>
        </w:rPr>
        <w:t xml:space="preserve">.</w:t>
      </w:r>
    </w:p>
    <w:p w:rsidRPr="00705868" w:rsidR="00C65984" w:rsidRDefault="00C65984" w14:paraId="51054E64" w14:textId="77777777" w14:noSpellErr="1">
      <w:pPr>
        <w:pStyle w:val="Heading1"/>
        <w:spacing w:line="360" w:lineRule="auto"/>
        <w:jc w:val="both"/>
        <w:rPr>
          <w:rFonts w:ascii="Arial Narrow" w:hAnsi="Arial Narrow" w:cs="Arial"/>
          <w:sz w:val="28"/>
          <w:szCs w:val="28"/>
        </w:rPr>
      </w:pPr>
      <w:bookmarkStart w:name="_Toc357497487" w:id="84"/>
      <w:bookmarkStart w:name="_Toc484465503" w:id="85"/>
      <w:bookmarkStart w:name="_Toc484466155" w:id="86"/>
      <w:bookmarkStart w:name="_Toc484466286" w:id="87"/>
      <w:bookmarkStart w:name="_Toc487631677" w:id="88"/>
      <w:bookmarkEnd w:id="59"/>
      <w:r w:rsidRPr="00705868">
        <w:rPr>
          <w:rFonts w:ascii="Arial Narrow" w:hAnsi="Arial Narrow" w:cs="Arial"/>
          <w:sz w:val="28"/>
          <w:szCs w:val="28"/>
        </w:rPr>
        <w:t>7</w:t>
      </w:r>
      <w:r w:rsidRPr="00705868" w:rsidR="00195521">
        <w:rPr>
          <w:rFonts w:ascii="Arial Narrow" w:hAnsi="Arial Narrow" w:cs="Arial"/>
          <w:sz w:val="28"/>
          <w:szCs w:val="28"/>
        </w:rPr>
        <w:t xml:space="preserve">. </w:t>
      </w:r>
      <w:r w:rsidRPr="00705868">
        <w:rPr>
          <w:rFonts w:ascii="Arial Narrow" w:hAnsi="Arial Narrow" w:cs="Arial"/>
          <w:sz w:val="28"/>
          <w:szCs w:val="28"/>
        </w:rPr>
        <w:t>REFERÊNCIAS</w:t>
      </w:r>
      <w:bookmarkEnd w:id="84"/>
      <w:bookmarkEnd w:id="85"/>
      <w:bookmarkEnd w:id="86"/>
      <w:bookmarkEnd w:id="87"/>
      <w:bookmarkEnd w:id="88"/>
      <w:r w:rsidRPr="00705868" w:rsidR="00195521">
        <w:rPr>
          <w:rFonts w:ascii="Arial Narrow" w:hAnsi="Arial Narrow" w:cs="Arial"/>
          <w:sz w:val="28"/>
          <w:szCs w:val="28"/>
        </w:rPr>
        <w:t xml:space="preserve"> BIBLIOGRÁFICAS</w:t>
      </w:r>
    </w:p>
    <w:p w:rsidRPr="00195521" w:rsidR="00C65984" w:rsidRDefault="00C65984" w14:paraId="539D269F" w14:textId="77777777" w14:noSpellErr="1">
      <w:pPr>
        <w:pStyle w:val="NoSpacing"/>
        <w:jc w:val="both"/>
        <w:rPr>
          <w:rFonts w:ascii="Arial" w:hAnsi="Arial" w:cs="Arial"/>
        </w:rPr>
      </w:pPr>
      <w:r w:rsidRPr="00195521">
        <w:rPr>
          <w:rFonts w:ascii="Arial" w:hAnsi="Arial" w:cs="Arial"/>
        </w:rPr>
        <w:t xml:space="preserve">ALMEIDA, Marcelo Cavalcanti. </w:t>
      </w:r>
      <w:r w:rsidRPr="5E30C5D7">
        <w:rPr>
          <w:rFonts w:ascii="Arial" w:hAnsi="Arial" w:cs="Arial"/>
          <w:i w:val="1"/>
          <w:iCs w:val="1"/>
          <w:rPrChange w:author="Rafael Lima" w:date="2017-09-08T12:03:11.1369524" w:id="947454551">
            <w:rPr>
              <w:rFonts w:ascii="Arial" w:hAnsi="Arial" w:cs="Arial"/>
              <w:i/>
            </w:rPr>
          </w:rPrChange>
        </w:rPr>
        <w:t xml:space="preserve">Auditoria: </w:t>
      </w:r>
      <w:r w:rsidRPr="00195521">
        <w:rPr>
          <w:rFonts w:ascii="Arial" w:hAnsi="Arial" w:cs="Arial"/>
        </w:rPr>
        <w:t xml:space="preserve">Um Curso Moderno e Completo.8. ed. São Paulo: Atlas, 2012. </w:t>
      </w:r>
    </w:p>
    <w:p w:rsidRPr="00195521" w:rsidR="00C65984" w:rsidRDefault="00C65984" w14:paraId="4EDF88DD" w14:textId="77777777">
      <w:pPr>
        <w:autoSpaceDE w:val="0"/>
        <w:autoSpaceDN w:val="0"/>
        <w:adjustRightInd w:val="0"/>
        <w:jc w:val="both"/>
        <w:rPr>
          <w:rFonts w:ascii="Arial" w:hAnsi="Arial" w:cs="Arial"/>
          <w:sz w:val="22"/>
          <w:szCs w:val="22"/>
        </w:rPr>
      </w:pPr>
    </w:p>
    <w:p w:rsidRPr="00195521" w:rsidR="00C65984" w:rsidRDefault="00C65984" w14:paraId="70925DB9" w14:textId="77777777">
      <w:pPr>
        <w:pStyle w:val="FootnoteText"/>
        <w:spacing w:after="0" w:line="240" w:lineRule="auto"/>
        <w:jc w:val="both"/>
        <w:rPr>
          <w:rFonts w:ascii="Arial" w:hAnsi="Arial" w:cs="Arial"/>
          <w:sz w:val="22"/>
          <w:szCs w:val="22"/>
        </w:rPr>
      </w:pPr>
      <w:r w:rsidRPr="00195521">
        <w:rPr>
          <w:rFonts w:ascii="Arial" w:hAnsi="Arial" w:cs="Arial"/>
          <w:sz w:val="22"/>
          <w:szCs w:val="22"/>
        </w:rPr>
        <w:t xml:space="preserve">ARAUJO, </w:t>
      </w:r>
      <w:proofErr w:type="spellStart"/>
      <w:r w:rsidRPr="00195521">
        <w:rPr>
          <w:rFonts w:ascii="Arial" w:hAnsi="Arial" w:cs="Arial"/>
          <w:sz w:val="22"/>
          <w:szCs w:val="22"/>
        </w:rPr>
        <w:t xml:space="preserve">Inaldo</w:t>
      </w:r>
      <w:proofErr w:type="spellEnd"/>
      <w:r w:rsidRPr="00195521">
        <w:rPr>
          <w:rFonts w:ascii="Arial" w:hAnsi="Arial" w:cs="Arial"/>
          <w:sz w:val="22"/>
          <w:szCs w:val="22"/>
        </w:rPr>
        <w:t xml:space="preserve"> da </w:t>
      </w:r>
      <w:proofErr w:type="spellStart"/>
      <w:r w:rsidRPr="00195521">
        <w:rPr>
          <w:rFonts w:ascii="Arial" w:hAnsi="Arial" w:cs="Arial"/>
          <w:sz w:val="22"/>
          <w:szCs w:val="22"/>
        </w:rPr>
        <w:t xml:space="preserve">Paixão</w:t>
      </w:r>
      <w:proofErr w:type="spellEnd"/>
      <w:r w:rsidRPr="00195521">
        <w:rPr>
          <w:rFonts w:ascii="Arial" w:hAnsi="Arial" w:cs="Arial"/>
          <w:sz w:val="22"/>
          <w:szCs w:val="22"/>
        </w:rPr>
        <w:t xml:space="preserve"> Santos. </w:t>
      </w:r>
      <w:r w:rsidRPr="70668B5A">
        <w:rPr>
          <w:rFonts w:ascii="Arial" w:hAnsi="Arial" w:cs="Arial"/>
          <w:i w:val="1"/>
          <w:iCs w:val="1"/>
          <w:sz w:val="22"/>
          <w:szCs w:val="22"/>
          <w:rPrChange w:author="Rafael Lima" w:date="2017-09-08T12:03:41.6202909" w:id="152906884">
            <w:rPr>
              <w:rFonts w:ascii="Arial" w:hAnsi="Arial" w:cs="Arial"/>
              <w:i/>
              <w:sz w:val="22"/>
              <w:szCs w:val="22"/>
            </w:rPr>
          </w:rPrChange>
        </w:rPr>
        <w:t>Auditoria</w:t>
      </w:r>
      <w:r w:rsidRPr="00195521">
        <w:rPr>
          <w:rFonts w:ascii="Arial" w:hAnsi="Arial" w:cs="Arial"/>
          <w:sz w:val="22"/>
          <w:szCs w:val="22"/>
        </w:rPr>
        <w:t xml:space="preserve">: </w:t>
      </w:r>
      <w:proofErr w:type="spellStart"/>
      <w:r w:rsidRPr="00195521">
        <w:rPr>
          <w:rFonts w:ascii="Arial" w:hAnsi="Arial" w:cs="Arial"/>
          <w:sz w:val="22"/>
          <w:szCs w:val="22"/>
        </w:rPr>
        <w:t>Introdução</w:t>
      </w:r>
      <w:proofErr w:type="spellEnd"/>
      <w:r w:rsidRPr="00195521">
        <w:rPr>
          <w:rFonts w:ascii="Arial" w:hAnsi="Arial" w:cs="Arial"/>
          <w:sz w:val="22"/>
          <w:szCs w:val="22"/>
        </w:rPr>
        <w:t xml:space="preserve"> à Auditoria </w:t>
      </w:r>
      <w:proofErr w:type="spellStart"/>
      <w:r w:rsidRPr="00195521">
        <w:rPr>
          <w:rFonts w:ascii="Arial" w:hAnsi="Arial" w:cs="Arial"/>
          <w:sz w:val="22"/>
          <w:szCs w:val="22"/>
        </w:rPr>
        <w:t>Operacional</w:t>
      </w:r>
      <w:proofErr w:type="spellEnd"/>
      <w:r w:rsidRPr="00195521">
        <w:rPr>
          <w:rFonts w:ascii="Arial" w:hAnsi="Arial" w:cs="Arial"/>
          <w:sz w:val="22"/>
          <w:szCs w:val="22"/>
        </w:rPr>
        <w:t>. 4. ed. Rio de Janeiro: FGV, 2008.</w:t>
      </w:r>
    </w:p>
    <w:p w:rsidRPr="00195521" w:rsidR="00C65984" w:rsidRDefault="00C65984" w14:paraId="3A228170" w14:textId="77777777">
      <w:pPr>
        <w:autoSpaceDE w:val="0"/>
        <w:autoSpaceDN w:val="0"/>
        <w:adjustRightInd w:val="0"/>
        <w:jc w:val="both"/>
        <w:rPr>
          <w:rFonts w:ascii="Arial" w:hAnsi="Arial" w:cs="Arial"/>
          <w:sz w:val="22"/>
          <w:szCs w:val="22"/>
        </w:rPr>
      </w:pPr>
    </w:p>
    <w:p w:rsidRPr="00195521" w:rsidR="00C65984" w:rsidRDefault="00C65984" w14:paraId="58CC69A5" w14:textId="77777777" w14:noSpellErr="1">
      <w:pPr>
        <w:autoSpaceDE w:val="0"/>
        <w:autoSpaceDN w:val="0"/>
        <w:adjustRightInd w:val="0"/>
        <w:jc w:val="both"/>
        <w:rPr>
          <w:rFonts w:ascii="Arial" w:hAnsi="Arial" w:cs="Arial"/>
          <w:sz w:val="22"/>
          <w:szCs w:val="22"/>
        </w:rPr>
      </w:pPr>
      <w:r w:rsidRPr="00195521">
        <w:rPr>
          <w:rFonts w:ascii="Arial" w:hAnsi="Arial" w:cs="Arial"/>
          <w:sz w:val="22"/>
          <w:szCs w:val="22"/>
        </w:rPr>
        <w:t xml:space="preserve">ATTIE, William. </w:t>
      </w:r>
      <w:r w:rsidRPr="5E30C5D7">
        <w:rPr>
          <w:rFonts w:ascii="Arial" w:hAnsi="Arial" w:cs="Arial"/>
          <w:i w:val="1"/>
          <w:iCs w:val="1"/>
          <w:sz w:val="22"/>
          <w:szCs w:val="22"/>
          <w:rPrChange w:author="Rafael Lima" w:date="2017-09-08T12:03:11.1369524" w:id="1906439647">
            <w:rPr>
              <w:rFonts w:ascii="Arial" w:hAnsi="Arial" w:cs="Arial"/>
              <w:i/>
              <w:sz w:val="22"/>
              <w:szCs w:val="22"/>
            </w:rPr>
          </w:rPrChange>
        </w:rPr>
        <w:t>Auditoria</w:t>
      </w:r>
      <w:r w:rsidRPr="00195521">
        <w:rPr>
          <w:rFonts w:ascii="Arial" w:hAnsi="Arial" w:cs="Arial"/>
          <w:sz w:val="22"/>
          <w:szCs w:val="22"/>
        </w:rPr>
        <w:t>: Conceitos e Aplicações. 6. ed. São Paulo: Atlas, 2011.</w:t>
      </w:r>
    </w:p>
    <w:p w:rsidRPr="00195521" w:rsidR="00C65984" w:rsidRDefault="00C65984" w14:paraId="34FDD57B" w14:textId="77777777">
      <w:pPr>
        <w:pStyle w:val="FootnoteText"/>
        <w:spacing w:after="0" w:line="240" w:lineRule="auto"/>
        <w:jc w:val="both"/>
        <w:rPr>
          <w:rFonts w:ascii="Arial" w:hAnsi="Arial" w:cs="Arial"/>
          <w:sz w:val="22"/>
          <w:szCs w:val="22"/>
        </w:rPr>
      </w:pPr>
    </w:p>
    <w:p w:rsidRPr="00195521" w:rsidR="00C65984" w:rsidRDefault="00C65984" w14:paraId="08F390CD" w14:textId="77777777" w14:noSpellErr="1">
      <w:pPr>
        <w:pStyle w:val="NoSpacing"/>
        <w:jc w:val="both"/>
        <w:rPr>
          <w:rFonts w:ascii="Arial" w:hAnsi="Arial" w:cs="Arial"/>
        </w:rPr>
      </w:pPr>
      <w:r w:rsidRPr="00195521">
        <w:rPr>
          <w:rFonts w:ascii="Arial" w:hAnsi="Arial" w:cs="Arial"/>
        </w:rPr>
        <w:t xml:space="preserve">CRESWELL, John W. </w:t>
      </w:r>
      <w:r w:rsidRPr="5E30C5D7">
        <w:rPr>
          <w:rFonts w:ascii="Arial" w:hAnsi="Arial" w:cs="Arial"/>
          <w:i w:val="1"/>
          <w:iCs w:val="1"/>
          <w:rPrChange w:author="Rafael Lima" w:date="2017-09-08T12:03:11.1369524" w:id="996702184">
            <w:rPr>
              <w:rFonts w:ascii="Arial" w:hAnsi="Arial" w:cs="Arial"/>
              <w:i/>
            </w:rPr>
          </w:rPrChange>
        </w:rPr>
        <w:t xml:space="preserve">Auditoria: </w:t>
      </w:r>
      <w:r w:rsidRPr="00195521">
        <w:rPr>
          <w:rFonts w:ascii="Arial" w:hAnsi="Arial" w:cs="Arial"/>
        </w:rPr>
        <w:t>Projeto de Pesquisa Métodos Qualitativo, Quantitativo e Misto. 2.ed. Porto Alegre: Artmed, 2007</w:t>
      </w:r>
    </w:p>
    <w:p w:rsidRPr="00195521" w:rsidR="00C65984" w:rsidRDefault="00C65984" w14:paraId="0306B608" w14:textId="77777777">
      <w:pPr>
        <w:pStyle w:val="NoSpacing"/>
        <w:jc w:val="both"/>
        <w:rPr>
          <w:rFonts w:ascii="Arial" w:hAnsi="Arial" w:cs="Arial"/>
        </w:rPr>
      </w:pPr>
    </w:p>
    <w:p w:rsidRPr="00195521" w:rsidR="00C65984" w:rsidRDefault="00C65984" w14:paraId="3382152B" w14:textId="77777777" w14:noSpellErr="1">
      <w:pPr>
        <w:pStyle w:val="NoSpacing"/>
        <w:jc w:val="both"/>
        <w:rPr>
          <w:rFonts w:ascii="Arial" w:hAnsi="Arial" w:cs="Arial"/>
        </w:rPr>
      </w:pPr>
      <w:r w:rsidRPr="00195521">
        <w:rPr>
          <w:rFonts w:ascii="Arial" w:hAnsi="Arial" w:cs="Arial"/>
        </w:rPr>
        <w:t xml:space="preserve">DIAS, Sergio Vidal dos Santos. </w:t>
      </w:r>
      <w:r w:rsidRPr="5E30C5D7">
        <w:rPr>
          <w:rFonts w:ascii="Arial" w:hAnsi="Arial" w:cs="Arial"/>
          <w:i w:val="1"/>
          <w:iCs w:val="1"/>
          <w:rPrChange w:author="Rafael Lima" w:date="2017-09-08T12:03:11.1369524" w:id="1561454888">
            <w:rPr>
              <w:rFonts w:ascii="Arial" w:hAnsi="Arial" w:cs="Arial"/>
              <w:i/>
            </w:rPr>
          </w:rPrChange>
        </w:rPr>
        <w:t>Auditoria:</w:t>
      </w:r>
      <w:r w:rsidRPr="00195521">
        <w:rPr>
          <w:rFonts w:ascii="Arial" w:hAnsi="Arial" w:cs="Arial"/>
        </w:rPr>
        <w:t xml:space="preserve"> Auditoria de Processos Organizacionais. 3. ed. São Paulo: Atlas, 2011. </w:t>
      </w:r>
    </w:p>
    <w:p w:rsidR="00C65984" w:rsidRDefault="00C65984" w14:paraId="2072D84F" w14:textId="77777777">
      <w:pPr>
        <w:pStyle w:val="NoSpacing"/>
        <w:jc w:val="both"/>
        <w:rPr>
          <w:rFonts w:ascii="Arial" w:hAnsi="Arial" w:cs="Arial"/>
          <w:sz w:val="24"/>
          <w:szCs w:val="24"/>
        </w:rPr>
      </w:pPr>
    </w:p>
    <w:p w:rsidR="00C65984" w:rsidRDefault="00C65984" w14:paraId="70E11654" w14:textId="77777777">
      <w:pPr>
        <w:pStyle w:val="NoSpacing"/>
        <w:jc w:val="both"/>
        <w:rPr>
          <w:rFonts w:ascii="Arial" w:hAnsi="Arial" w:cs="Arial"/>
          <w:sz w:val="24"/>
          <w:szCs w:val="24"/>
        </w:rPr>
      </w:pPr>
    </w:p>
    <w:p w:rsidR="00C65984" w:rsidRDefault="00C65984" w14:paraId="0622873C" w14:textId="77777777">
      <w:pPr>
        <w:pStyle w:val="FootnoteText"/>
        <w:spacing w:after="0" w:line="240" w:lineRule="auto"/>
        <w:jc w:val="both"/>
        <w:rPr>
          <w:rFonts w:ascii="Arial" w:hAnsi="Arial" w:cs="Arial"/>
          <w:sz w:val="24"/>
          <w:szCs w:val="24"/>
        </w:rPr>
      </w:pPr>
    </w:p>
    <w:p w:rsidR="00C65984" w:rsidRDefault="00C65984" w14:paraId="75AABFDE" w14:textId="77777777">
      <w:pPr>
        <w:jc w:val="both"/>
        <w:rPr>
          <w:rFonts w:ascii="Arial" w:hAnsi="Arial" w:cs="Arial"/>
        </w:rPr>
      </w:pPr>
    </w:p>
    <w:sectPr w:rsidR="00C65984">
      <w:sectPrChange w:author="Rafael Lima" w:date="2017-09-08T12:02:40.9061501" w:id="1165378179">
        <w:sectPr w:rsidR="00C65984">
          <w:pgSz w:w="11906" w:h="16838"/>
          <w:pgMar w:top="1701" w:right="1134" w:bottom="1134" w:left="1701" w:header="1134" w:footer="1134" w:gutter="0"/>
          <w:pgNumType w:start="4"/>
          <w:cols w:space="720"/>
          <w:docGrid w:linePitch="360"/>
        </w:sectPr>
      </w:sectPrChange>
      <w:pgSz w:w="11906" w:h="16838" w:orient="portrait"/>
      <w:pgMar w:top="1701" w:right="1134" w:bottom="1134" w:left="1701" w:header="1134" w:footer="1134" w:gutter="0"/>
      <w:pgNumType w:start="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ATC" w:author="Janete Alves Teixeira Castro" w:date="2017-07-14T13:00:00Z" w:id="61">
    <w:p w:rsidR="00C30B26" w:rsidRDefault="00C30B26" w14:paraId="328F94E5" w14:textId="77777777">
      <w:pPr>
        <w:pStyle w:val="CommentText"/>
      </w:pPr>
      <w:r>
        <w:rPr>
          <w:rStyle w:val="CommentReference"/>
        </w:rPr>
        <w:annotationRef/>
      </w:r>
      <w:r>
        <w:t>Simone, você cita 43 no total e 25 como respondentes, mas sua abertura fecha em 27, porque? Rever por favor.</w:t>
      </w:r>
    </w:p>
  </w:comment>
  <w:comment w:initials="JATC" w:author="Janete Alves Teixeira Castro" w:date="2017-07-14T13:03:00Z" w:id="62">
    <w:p w:rsidR="00C30B26" w:rsidRDefault="00C30B26" w14:paraId="494FE8BC" w14:textId="77777777">
      <w:pPr>
        <w:pStyle w:val="CommentText"/>
      </w:pPr>
      <w:r>
        <w:rPr>
          <w:rStyle w:val="CommentReference"/>
        </w:rPr>
        <w:annotationRef/>
      </w:r>
      <w:r>
        <w:t>Quais foram as conclusões do 12% e 8%, ao mostrar os dados no gráfico, precisa mencionar todas as conclusões apresentadas. Você só descreveu 52 e 28%.</w:t>
      </w:r>
    </w:p>
  </w:comment>
  <w:comment w:initials="JATC" w:author="Janete Alves Teixeira Castro" w:date="2017-07-14T13:07:00Z" w:id="68">
    <w:p w:rsidR="00D675E0" w:rsidRDefault="00D675E0" w14:paraId="19A06272" w14:textId="77777777">
      <w:pPr>
        <w:pStyle w:val="CommentText"/>
      </w:pPr>
      <w:r>
        <w:rPr>
          <w:rStyle w:val="CommentReference"/>
        </w:rPr>
        <w:annotationRef/>
      </w:r>
      <w:r>
        <w:t>Mesmo caso, mencione os outros 32%. E depois de cada gráfico inclua um parágrafo com uma conclusão, como um fechamento do ponto na sua analise.</w:t>
      </w:r>
    </w:p>
  </w:comment>
  <w:comment w:initials="JATC" w:author="Janete Alves Teixeira Castro" w:date="2017-07-14T13:09:00Z" w:id="70">
    <w:p w:rsidR="00D675E0" w:rsidRDefault="00D675E0" w14:paraId="38ED6357" w14:textId="77777777">
      <w:pPr>
        <w:pStyle w:val="CommentText"/>
      </w:pPr>
      <w:r>
        <w:rPr>
          <w:rStyle w:val="CommentReference"/>
        </w:rPr>
        <w:annotationRef/>
      </w:r>
      <w:r>
        <w:t>Não tem esse valor no gráfico 7.</w:t>
      </w:r>
    </w:p>
  </w:comment>
  <w:comment w:initials="JATC" w:author="Janete Alves Teixeira Castro" w:date="2017-07-14T13:14:00Z" w:id="73">
    <w:p w:rsidR="00D675E0" w:rsidRDefault="00D675E0" w14:paraId="0608D5BA" w14:textId="77777777">
      <w:pPr>
        <w:pStyle w:val="CommentText"/>
      </w:pPr>
      <w:r>
        <w:rPr>
          <w:rStyle w:val="CommentReference"/>
        </w:rPr>
        <w:annotationRef/>
      </w:r>
      <w:r>
        <w:t>Esse ficou correto, os comentários fecharam em 100% com o gráfico.</w:t>
      </w:r>
    </w:p>
  </w:comment>
  <w:comment w:initials="JATC" w:author="Janete Alves Teixeira Castro" w:date="2017-07-14T13:15:00Z" w:id="75">
    <w:p w:rsidR="00452784" w:rsidRDefault="00452784" w14:paraId="1BFC013C" w14:textId="77777777">
      <w:pPr>
        <w:pStyle w:val="CommentText"/>
      </w:pPr>
      <w:r>
        <w:rPr>
          <w:rStyle w:val="CommentReference"/>
        </w:rPr>
        <w:annotationRef/>
      </w:r>
      <w:r>
        <w:t>Faltou os 8%</w:t>
      </w:r>
    </w:p>
  </w:comment>
  <w:comment w:initials="JATC" w:author="Janete Alves Teixeira Castro" w:date="2017-07-14T13:20:00Z" w:id="82">
    <w:p w:rsidR="00452784" w:rsidRDefault="00452784" w14:paraId="2DC82B45" w14:textId="77777777">
      <w:pPr>
        <w:pStyle w:val="CommentText"/>
      </w:pPr>
      <w:r>
        <w:rPr>
          <w:rStyle w:val="CommentReference"/>
        </w:rPr>
        <w:annotationRef/>
      </w:r>
      <w:r>
        <w:t>Insira ponto final e reescreva um pouco a frase, pois vc usa conclui-se e coloca muitas ideiais, ficou difícil de entender.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8F94E5" w15:done="0"/>
  <w15:commentEx w15:paraId="494FE8BC" w15:done="0"/>
  <w15:commentEx w15:paraId="19A06272" w15:done="0"/>
  <w15:commentEx w15:paraId="38ED6357" w15:done="0"/>
  <w15:commentEx w15:paraId="0608D5BA" w15:done="0"/>
  <w15:commentEx w15:paraId="1BFC013C" w15:done="0"/>
  <w15:commentEx w15:paraId="2DC82B4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069" w:rsidRDefault="008F2069" w14:paraId="72B1C8EE" w14:textId="77777777">
      <w:r>
        <w:separator/>
      </w:r>
    </w:p>
  </w:endnote>
  <w:endnote w:type="continuationSeparator" w:id="0">
    <w:p w:rsidR="008F2069" w:rsidRDefault="008F2069" w14:paraId="37F29C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069" w:rsidRDefault="008F2069" w14:paraId="331D8386" w14:textId="77777777">
      <w:r>
        <w:separator/>
      </w:r>
    </w:p>
  </w:footnote>
  <w:footnote w:type="continuationSeparator" w:id="0">
    <w:p w:rsidR="008F2069" w:rsidRDefault="008F2069" w14:paraId="7F4BB3A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0637"/>
    <w:multiLevelType w:val="hybridMultilevel"/>
    <w:tmpl w:val="7FEC164A"/>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 w15:restartNumberingAfterBreak="0">
    <w:nsid w:val="22E15AC5"/>
    <w:multiLevelType w:val="multilevel"/>
    <w:tmpl w:val="22E15AC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2C515EF1"/>
    <w:multiLevelType w:val="multilevel"/>
    <w:tmpl w:val="2C515EF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C843B4"/>
    <w:multiLevelType w:val="multilevel"/>
    <w:tmpl w:val="54C843B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7A7D69E0"/>
    <w:multiLevelType w:val="multilevel"/>
    <w:tmpl w:val="7A7D69E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28"/>
    <w:rsid w:val="00001B57"/>
    <w:rsid w:val="00001C7A"/>
    <w:rsid w:val="0000664A"/>
    <w:rsid w:val="00015249"/>
    <w:rsid w:val="00021E28"/>
    <w:rsid w:val="0002244C"/>
    <w:rsid w:val="00024169"/>
    <w:rsid w:val="000265C4"/>
    <w:rsid w:val="00031540"/>
    <w:rsid w:val="00032484"/>
    <w:rsid w:val="000333DD"/>
    <w:rsid w:val="0003503E"/>
    <w:rsid w:val="00036771"/>
    <w:rsid w:val="000420A3"/>
    <w:rsid w:val="00043ED2"/>
    <w:rsid w:val="000469FA"/>
    <w:rsid w:val="00051692"/>
    <w:rsid w:val="00055D8E"/>
    <w:rsid w:val="000628FA"/>
    <w:rsid w:val="000642FB"/>
    <w:rsid w:val="00064599"/>
    <w:rsid w:val="0008320F"/>
    <w:rsid w:val="00083F60"/>
    <w:rsid w:val="0008700C"/>
    <w:rsid w:val="00087557"/>
    <w:rsid w:val="00087C3C"/>
    <w:rsid w:val="00090EB9"/>
    <w:rsid w:val="0009137C"/>
    <w:rsid w:val="00091F2C"/>
    <w:rsid w:val="0009213B"/>
    <w:rsid w:val="0009286F"/>
    <w:rsid w:val="00092FE6"/>
    <w:rsid w:val="00093D2E"/>
    <w:rsid w:val="00097091"/>
    <w:rsid w:val="000A6103"/>
    <w:rsid w:val="000A6F6B"/>
    <w:rsid w:val="000B00C9"/>
    <w:rsid w:val="000B0EDC"/>
    <w:rsid w:val="000B1050"/>
    <w:rsid w:val="000B58CF"/>
    <w:rsid w:val="000B60F2"/>
    <w:rsid w:val="000B6379"/>
    <w:rsid w:val="000B6F6F"/>
    <w:rsid w:val="000C1B10"/>
    <w:rsid w:val="000D1B7C"/>
    <w:rsid w:val="000D3C43"/>
    <w:rsid w:val="000D5661"/>
    <w:rsid w:val="000D6BF0"/>
    <w:rsid w:val="000E1850"/>
    <w:rsid w:val="000E22DD"/>
    <w:rsid w:val="000E3E04"/>
    <w:rsid w:val="000E5169"/>
    <w:rsid w:val="000F1252"/>
    <w:rsid w:val="000F42EA"/>
    <w:rsid w:val="000F5F15"/>
    <w:rsid w:val="000F652C"/>
    <w:rsid w:val="000F7DD1"/>
    <w:rsid w:val="00101862"/>
    <w:rsid w:val="00101A86"/>
    <w:rsid w:val="001121F5"/>
    <w:rsid w:val="0011311F"/>
    <w:rsid w:val="00114C4E"/>
    <w:rsid w:val="00123906"/>
    <w:rsid w:val="00123ACF"/>
    <w:rsid w:val="0012405C"/>
    <w:rsid w:val="00124660"/>
    <w:rsid w:val="001246AD"/>
    <w:rsid w:val="00126490"/>
    <w:rsid w:val="001264F9"/>
    <w:rsid w:val="00135334"/>
    <w:rsid w:val="001405FA"/>
    <w:rsid w:val="00143458"/>
    <w:rsid w:val="00144A8D"/>
    <w:rsid w:val="00144EEA"/>
    <w:rsid w:val="0014545A"/>
    <w:rsid w:val="0015053B"/>
    <w:rsid w:val="00151062"/>
    <w:rsid w:val="00155052"/>
    <w:rsid w:val="0015532E"/>
    <w:rsid w:val="001579FF"/>
    <w:rsid w:val="00163411"/>
    <w:rsid w:val="00165222"/>
    <w:rsid w:val="00165B26"/>
    <w:rsid w:val="0017193F"/>
    <w:rsid w:val="001726CC"/>
    <w:rsid w:val="00176CBF"/>
    <w:rsid w:val="00176E36"/>
    <w:rsid w:val="00177653"/>
    <w:rsid w:val="00183709"/>
    <w:rsid w:val="001857F5"/>
    <w:rsid w:val="00190205"/>
    <w:rsid w:val="00192509"/>
    <w:rsid w:val="00195521"/>
    <w:rsid w:val="0019731B"/>
    <w:rsid w:val="00197F19"/>
    <w:rsid w:val="001A17BF"/>
    <w:rsid w:val="001A34DB"/>
    <w:rsid w:val="001A52FB"/>
    <w:rsid w:val="001B05A0"/>
    <w:rsid w:val="001B220E"/>
    <w:rsid w:val="001B2F0A"/>
    <w:rsid w:val="001B6FE5"/>
    <w:rsid w:val="001C304A"/>
    <w:rsid w:val="001C3A2E"/>
    <w:rsid w:val="001D05C2"/>
    <w:rsid w:val="001D062A"/>
    <w:rsid w:val="001D2021"/>
    <w:rsid w:val="001D254F"/>
    <w:rsid w:val="001D341B"/>
    <w:rsid w:val="001D3FC6"/>
    <w:rsid w:val="001D57D5"/>
    <w:rsid w:val="001D68BF"/>
    <w:rsid w:val="001E3055"/>
    <w:rsid w:val="001E4C21"/>
    <w:rsid w:val="001F07F0"/>
    <w:rsid w:val="001F3DBB"/>
    <w:rsid w:val="001F4A8C"/>
    <w:rsid w:val="001F6848"/>
    <w:rsid w:val="002005E7"/>
    <w:rsid w:val="00205810"/>
    <w:rsid w:val="00205AD4"/>
    <w:rsid w:val="002105E9"/>
    <w:rsid w:val="00210CDB"/>
    <w:rsid w:val="00212D28"/>
    <w:rsid w:val="00214B50"/>
    <w:rsid w:val="002150B4"/>
    <w:rsid w:val="002203F3"/>
    <w:rsid w:val="002211DF"/>
    <w:rsid w:val="00223472"/>
    <w:rsid w:val="00223B4C"/>
    <w:rsid w:val="00223D67"/>
    <w:rsid w:val="002268E8"/>
    <w:rsid w:val="00227954"/>
    <w:rsid w:val="00231446"/>
    <w:rsid w:val="00231C45"/>
    <w:rsid w:val="002347E9"/>
    <w:rsid w:val="00241004"/>
    <w:rsid w:val="00241913"/>
    <w:rsid w:val="00241CC3"/>
    <w:rsid w:val="00242D9E"/>
    <w:rsid w:val="00243C52"/>
    <w:rsid w:val="00245036"/>
    <w:rsid w:val="00245B30"/>
    <w:rsid w:val="0024610E"/>
    <w:rsid w:val="002500BC"/>
    <w:rsid w:val="002616F5"/>
    <w:rsid w:val="0026245D"/>
    <w:rsid w:val="0026572C"/>
    <w:rsid w:val="00270B7C"/>
    <w:rsid w:val="002710E1"/>
    <w:rsid w:val="00271A88"/>
    <w:rsid w:val="00272100"/>
    <w:rsid w:val="00273E99"/>
    <w:rsid w:val="00274330"/>
    <w:rsid w:val="0027498C"/>
    <w:rsid w:val="00276C61"/>
    <w:rsid w:val="00277BD8"/>
    <w:rsid w:val="00277F38"/>
    <w:rsid w:val="00284EA9"/>
    <w:rsid w:val="00287833"/>
    <w:rsid w:val="0029173E"/>
    <w:rsid w:val="00293629"/>
    <w:rsid w:val="00293BDF"/>
    <w:rsid w:val="00293E6B"/>
    <w:rsid w:val="00294C40"/>
    <w:rsid w:val="002958C9"/>
    <w:rsid w:val="002967DB"/>
    <w:rsid w:val="002A2ED1"/>
    <w:rsid w:val="002B36FE"/>
    <w:rsid w:val="002B6C5B"/>
    <w:rsid w:val="002C08D5"/>
    <w:rsid w:val="002C0AEE"/>
    <w:rsid w:val="002C13ED"/>
    <w:rsid w:val="002C30BB"/>
    <w:rsid w:val="002C439D"/>
    <w:rsid w:val="002C58F2"/>
    <w:rsid w:val="002C6AB4"/>
    <w:rsid w:val="002C7235"/>
    <w:rsid w:val="002C797D"/>
    <w:rsid w:val="002D27B1"/>
    <w:rsid w:val="002D5A76"/>
    <w:rsid w:val="002D7EFD"/>
    <w:rsid w:val="002E51AE"/>
    <w:rsid w:val="002F07B1"/>
    <w:rsid w:val="002F0AA6"/>
    <w:rsid w:val="002F0C74"/>
    <w:rsid w:val="002F524A"/>
    <w:rsid w:val="002F75AE"/>
    <w:rsid w:val="002F7DA4"/>
    <w:rsid w:val="00301287"/>
    <w:rsid w:val="00305AFD"/>
    <w:rsid w:val="0030698E"/>
    <w:rsid w:val="0030703C"/>
    <w:rsid w:val="00310B2D"/>
    <w:rsid w:val="003144D8"/>
    <w:rsid w:val="0031522C"/>
    <w:rsid w:val="00321DE2"/>
    <w:rsid w:val="003232DF"/>
    <w:rsid w:val="00327534"/>
    <w:rsid w:val="0033591D"/>
    <w:rsid w:val="00337B06"/>
    <w:rsid w:val="00340D03"/>
    <w:rsid w:val="00343F03"/>
    <w:rsid w:val="0035362F"/>
    <w:rsid w:val="003560BD"/>
    <w:rsid w:val="00366B50"/>
    <w:rsid w:val="00367D63"/>
    <w:rsid w:val="00370F53"/>
    <w:rsid w:val="003729A3"/>
    <w:rsid w:val="003746D9"/>
    <w:rsid w:val="00374DE5"/>
    <w:rsid w:val="00377789"/>
    <w:rsid w:val="00380AE3"/>
    <w:rsid w:val="00380DE9"/>
    <w:rsid w:val="0038226F"/>
    <w:rsid w:val="003828E7"/>
    <w:rsid w:val="00383E08"/>
    <w:rsid w:val="00386A7F"/>
    <w:rsid w:val="003877C7"/>
    <w:rsid w:val="0039775E"/>
    <w:rsid w:val="003A6241"/>
    <w:rsid w:val="003A7CCD"/>
    <w:rsid w:val="003B05A0"/>
    <w:rsid w:val="003B11D3"/>
    <w:rsid w:val="003B3129"/>
    <w:rsid w:val="003C2D4C"/>
    <w:rsid w:val="003C48A5"/>
    <w:rsid w:val="003C6B81"/>
    <w:rsid w:val="003C7011"/>
    <w:rsid w:val="003D1C10"/>
    <w:rsid w:val="003D3303"/>
    <w:rsid w:val="003D3CD2"/>
    <w:rsid w:val="003D3F1E"/>
    <w:rsid w:val="003D5347"/>
    <w:rsid w:val="003D682D"/>
    <w:rsid w:val="003E2A4D"/>
    <w:rsid w:val="003E35EE"/>
    <w:rsid w:val="003E3B94"/>
    <w:rsid w:val="003E6C64"/>
    <w:rsid w:val="003E6EFF"/>
    <w:rsid w:val="003E6F51"/>
    <w:rsid w:val="003E7025"/>
    <w:rsid w:val="003F3868"/>
    <w:rsid w:val="003F3BC5"/>
    <w:rsid w:val="003F6079"/>
    <w:rsid w:val="003F7AB0"/>
    <w:rsid w:val="004010EA"/>
    <w:rsid w:val="00404CB0"/>
    <w:rsid w:val="00404F45"/>
    <w:rsid w:val="00405677"/>
    <w:rsid w:val="00406BAE"/>
    <w:rsid w:val="00406D7A"/>
    <w:rsid w:val="004076BB"/>
    <w:rsid w:val="004116CF"/>
    <w:rsid w:val="004128E7"/>
    <w:rsid w:val="00416097"/>
    <w:rsid w:val="0041636F"/>
    <w:rsid w:val="004228CB"/>
    <w:rsid w:val="004272CC"/>
    <w:rsid w:val="004302C6"/>
    <w:rsid w:val="00432E86"/>
    <w:rsid w:val="00436799"/>
    <w:rsid w:val="00437D75"/>
    <w:rsid w:val="00445425"/>
    <w:rsid w:val="00445D85"/>
    <w:rsid w:val="00450A05"/>
    <w:rsid w:val="004512C5"/>
    <w:rsid w:val="004526D2"/>
    <w:rsid w:val="00452784"/>
    <w:rsid w:val="00453F6B"/>
    <w:rsid w:val="0045442D"/>
    <w:rsid w:val="00460183"/>
    <w:rsid w:val="00460DBE"/>
    <w:rsid w:val="00462A4E"/>
    <w:rsid w:val="00463237"/>
    <w:rsid w:val="0046563E"/>
    <w:rsid w:val="00467841"/>
    <w:rsid w:val="00472EC9"/>
    <w:rsid w:val="004760E1"/>
    <w:rsid w:val="004774FE"/>
    <w:rsid w:val="004843CF"/>
    <w:rsid w:val="004856BF"/>
    <w:rsid w:val="004916C5"/>
    <w:rsid w:val="004926B7"/>
    <w:rsid w:val="004929E2"/>
    <w:rsid w:val="00496935"/>
    <w:rsid w:val="00496D0D"/>
    <w:rsid w:val="00497266"/>
    <w:rsid w:val="004A33FA"/>
    <w:rsid w:val="004A4092"/>
    <w:rsid w:val="004A502C"/>
    <w:rsid w:val="004A69DE"/>
    <w:rsid w:val="004A7B61"/>
    <w:rsid w:val="004B015A"/>
    <w:rsid w:val="004B2E73"/>
    <w:rsid w:val="004B383B"/>
    <w:rsid w:val="004B39F5"/>
    <w:rsid w:val="004C0A35"/>
    <w:rsid w:val="004C0F40"/>
    <w:rsid w:val="004C118E"/>
    <w:rsid w:val="004C1495"/>
    <w:rsid w:val="004C2523"/>
    <w:rsid w:val="004C2780"/>
    <w:rsid w:val="004C29F9"/>
    <w:rsid w:val="004C61F1"/>
    <w:rsid w:val="004D08C2"/>
    <w:rsid w:val="004D17AF"/>
    <w:rsid w:val="004D322E"/>
    <w:rsid w:val="004D6689"/>
    <w:rsid w:val="004D691D"/>
    <w:rsid w:val="004E09A9"/>
    <w:rsid w:val="004E27E5"/>
    <w:rsid w:val="004E3A17"/>
    <w:rsid w:val="004F018F"/>
    <w:rsid w:val="004F0A20"/>
    <w:rsid w:val="004F1B24"/>
    <w:rsid w:val="004F5C53"/>
    <w:rsid w:val="0050283C"/>
    <w:rsid w:val="005132AD"/>
    <w:rsid w:val="00516AAE"/>
    <w:rsid w:val="005171DE"/>
    <w:rsid w:val="00526BD7"/>
    <w:rsid w:val="00530C63"/>
    <w:rsid w:val="00530C96"/>
    <w:rsid w:val="005360EA"/>
    <w:rsid w:val="005363C9"/>
    <w:rsid w:val="00536F00"/>
    <w:rsid w:val="0053742B"/>
    <w:rsid w:val="00543466"/>
    <w:rsid w:val="00543D6D"/>
    <w:rsid w:val="00544354"/>
    <w:rsid w:val="0054566E"/>
    <w:rsid w:val="005466D7"/>
    <w:rsid w:val="005475D3"/>
    <w:rsid w:val="005506CC"/>
    <w:rsid w:val="005570CA"/>
    <w:rsid w:val="00557229"/>
    <w:rsid w:val="00560B0F"/>
    <w:rsid w:val="00562225"/>
    <w:rsid w:val="00562990"/>
    <w:rsid w:val="005633B5"/>
    <w:rsid w:val="00567290"/>
    <w:rsid w:val="0057654A"/>
    <w:rsid w:val="00576650"/>
    <w:rsid w:val="005808E0"/>
    <w:rsid w:val="00581D10"/>
    <w:rsid w:val="005829CA"/>
    <w:rsid w:val="005842CB"/>
    <w:rsid w:val="0058585D"/>
    <w:rsid w:val="00586C1D"/>
    <w:rsid w:val="00590784"/>
    <w:rsid w:val="0059141C"/>
    <w:rsid w:val="005917B0"/>
    <w:rsid w:val="00592359"/>
    <w:rsid w:val="00592A9D"/>
    <w:rsid w:val="00594993"/>
    <w:rsid w:val="005955DC"/>
    <w:rsid w:val="00596A33"/>
    <w:rsid w:val="005A13D2"/>
    <w:rsid w:val="005A3CA6"/>
    <w:rsid w:val="005A6518"/>
    <w:rsid w:val="005B2AE3"/>
    <w:rsid w:val="005B722A"/>
    <w:rsid w:val="005C3145"/>
    <w:rsid w:val="005C44DD"/>
    <w:rsid w:val="005C4DD3"/>
    <w:rsid w:val="005D3E94"/>
    <w:rsid w:val="005D7B16"/>
    <w:rsid w:val="005E1B09"/>
    <w:rsid w:val="005E23D8"/>
    <w:rsid w:val="005E2E2D"/>
    <w:rsid w:val="005E5B19"/>
    <w:rsid w:val="005E61B5"/>
    <w:rsid w:val="005E6C92"/>
    <w:rsid w:val="005E6D73"/>
    <w:rsid w:val="005E7FAE"/>
    <w:rsid w:val="005F0291"/>
    <w:rsid w:val="005F1004"/>
    <w:rsid w:val="005F29D2"/>
    <w:rsid w:val="005F5FA8"/>
    <w:rsid w:val="005F6787"/>
    <w:rsid w:val="005F6D3D"/>
    <w:rsid w:val="005F7C56"/>
    <w:rsid w:val="00606A4B"/>
    <w:rsid w:val="00611786"/>
    <w:rsid w:val="00616630"/>
    <w:rsid w:val="00616A05"/>
    <w:rsid w:val="00616B80"/>
    <w:rsid w:val="00620AF0"/>
    <w:rsid w:val="00626D5A"/>
    <w:rsid w:val="00632C93"/>
    <w:rsid w:val="00633910"/>
    <w:rsid w:val="006369A1"/>
    <w:rsid w:val="00642457"/>
    <w:rsid w:val="0064490A"/>
    <w:rsid w:val="0064558C"/>
    <w:rsid w:val="00646E54"/>
    <w:rsid w:val="00651DBD"/>
    <w:rsid w:val="00652EFB"/>
    <w:rsid w:val="00661721"/>
    <w:rsid w:val="006617D3"/>
    <w:rsid w:val="0066187A"/>
    <w:rsid w:val="00673024"/>
    <w:rsid w:val="00676B35"/>
    <w:rsid w:val="0068121B"/>
    <w:rsid w:val="00681989"/>
    <w:rsid w:val="00685B64"/>
    <w:rsid w:val="00686209"/>
    <w:rsid w:val="00687B5D"/>
    <w:rsid w:val="0069445E"/>
    <w:rsid w:val="006949E3"/>
    <w:rsid w:val="00694CFB"/>
    <w:rsid w:val="00696F41"/>
    <w:rsid w:val="006A0222"/>
    <w:rsid w:val="006A08F2"/>
    <w:rsid w:val="006A1846"/>
    <w:rsid w:val="006A35AD"/>
    <w:rsid w:val="006A4E1C"/>
    <w:rsid w:val="006A5498"/>
    <w:rsid w:val="006B0C66"/>
    <w:rsid w:val="006B6B28"/>
    <w:rsid w:val="006B7C53"/>
    <w:rsid w:val="006C1D1E"/>
    <w:rsid w:val="006C33C2"/>
    <w:rsid w:val="006C47C3"/>
    <w:rsid w:val="006C5E2F"/>
    <w:rsid w:val="006C6A17"/>
    <w:rsid w:val="006D033D"/>
    <w:rsid w:val="006D1122"/>
    <w:rsid w:val="006D4A31"/>
    <w:rsid w:val="006E625A"/>
    <w:rsid w:val="006F0534"/>
    <w:rsid w:val="006F0A3E"/>
    <w:rsid w:val="006F0E4C"/>
    <w:rsid w:val="006F3222"/>
    <w:rsid w:val="006F3A5F"/>
    <w:rsid w:val="006F6B9D"/>
    <w:rsid w:val="00700183"/>
    <w:rsid w:val="00700900"/>
    <w:rsid w:val="0070265B"/>
    <w:rsid w:val="00702C3D"/>
    <w:rsid w:val="00705868"/>
    <w:rsid w:val="00705AAC"/>
    <w:rsid w:val="00705CF2"/>
    <w:rsid w:val="0070685B"/>
    <w:rsid w:val="00707907"/>
    <w:rsid w:val="00707BDF"/>
    <w:rsid w:val="00710999"/>
    <w:rsid w:val="00712113"/>
    <w:rsid w:val="00712CEC"/>
    <w:rsid w:val="00714962"/>
    <w:rsid w:val="0071515D"/>
    <w:rsid w:val="0071757C"/>
    <w:rsid w:val="007211B4"/>
    <w:rsid w:val="00721320"/>
    <w:rsid w:val="00724D03"/>
    <w:rsid w:val="00727072"/>
    <w:rsid w:val="00730D6C"/>
    <w:rsid w:val="00730F82"/>
    <w:rsid w:val="00731974"/>
    <w:rsid w:val="00732F23"/>
    <w:rsid w:val="00737414"/>
    <w:rsid w:val="00742123"/>
    <w:rsid w:val="007434E5"/>
    <w:rsid w:val="00743CE1"/>
    <w:rsid w:val="007457D7"/>
    <w:rsid w:val="007476D6"/>
    <w:rsid w:val="0074775B"/>
    <w:rsid w:val="007550D5"/>
    <w:rsid w:val="00755140"/>
    <w:rsid w:val="00756AD5"/>
    <w:rsid w:val="007571DA"/>
    <w:rsid w:val="007606B4"/>
    <w:rsid w:val="0076335E"/>
    <w:rsid w:val="0076636A"/>
    <w:rsid w:val="007663D0"/>
    <w:rsid w:val="00777F45"/>
    <w:rsid w:val="0078273F"/>
    <w:rsid w:val="00784031"/>
    <w:rsid w:val="007A4C72"/>
    <w:rsid w:val="007A4F76"/>
    <w:rsid w:val="007B1CA2"/>
    <w:rsid w:val="007B1FFA"/>
    <w:rsid w:val="007B2D5D"/>
    <w:rsid w:val="007B2E2A"/>
    <w:rsid w:val="007C092A"/>
    <w:rsid w:val="007C1160"/>
    <w:rsid w:val="007C2D8A"/>
    <w:rsid w:val="007C3AB2"/>
    <w:rsid w:val="007D2087"/>
    <w:rsid w:val="007D2270"/>
    <w:rsid w:val="007D382C"/>
    <w:rsid w:val="007D5820"/>
    <w:rsid w:val="007D5CD9"/>
    <w:rsid w:val="007D7791"/>
    <w:rsid w:val="007D7E4C"/>
    <w:rsid w:val="007E16D0"/>
    <w:rsid w:val="007E26F1"/>
    <w:rsid w:val="007E7958"/>
    <w:rsid w:val="007E7962"/>
    <w:rsid w:val="007F0FA2"/>
    <w:rsid w:val="007F5A43"/>
    <w:rsid w:val="00801C1A"/>
    <w:rsid w:val="00806C04"/>
    <w:rsid w:val="00813533"/>
    <w:rsid w:val="0081582D"/>
    <w:rsid w:val="00816367"/>
    <w:rsid w:val="00816E5B"/>
    <w:rsid w:val="00822870"/>
    <w:rsid w:val="00823DA7"/>
    <w:rsid w:val="008269CB"/>
    <w:rsid w:val="008326AE"/>
    <w:rsid w:val="00834606"/>
    <w:rsid w:val="00834D0B"/>
    <w:rsid w:val="00834EA6"/>
    <w:rsid w:val="0083633A"/>
    <w:rsid w:val="00837287"/>
    <w:rsid w:val="00840853"/>
    <w:rsid w:val="00841470"/>
    <w:rsid w:val="008425A0"/>
    <w:rsid w:val="00842F02"/>
    <w:rsid w:val="00846615"/>
    <w:rsid w:val="00847E34"/>
    <w:rsid w:val="00851410"/>
    <w:rsid w:val="0085523D"/>
    <w:rsid w:val="00863178"/>
    <w:rsid w:val="00864D3A"/>
    <w:rsid w:val="00866D5B"/>
    <w:rsid w:val="008679A5"/>
    <w:rsid w:val="00871924"/>
    <w:rsid w:val="0087307E"/>
    <w:rsid w:val="0087361B"/>
    <w:rsid w:val="008821E1"/>
    <w:rsid w:val="0088484D"/>
    <w:rsid w:val="00891974"/>
    <w:rsid w:val="008928F0"/>
    <w:rsid w:val="0089428C"/>
    <w:rsid w:val="008A0E27"/>
    <w:rsid w:val="008A144A"/>
    <w:rsid w:val="008A1C40"/>
    <w:rsid w:val="008A472D"/>
    <w:rsid w:val="008A5D4D"/>
    <w:rsid w:val="008B2237"/>
    <w:rsid w:val="008B4678"/>
    <w:rsid w:val="008B4D09"/>
    <w:rsid w:val="008B6551"/>
    <w:rsid w:val="008C0401"/>
    <w:rsid w:val="008C4633"/>
    <w:rsid w:val="008C519E"/>
    <w:rsid w:val="008C55FA"/>
    <w:rsid w:val="008D17C9"/>
    <w:rsid w:val="008D182D"/>
    <w:rsid w:val="008D70FD"/>
    <w:rsid w:val="008D75A0"/>
    <w:rsid w:val="008D7681"/>
    <w:rsid w:val="008E28B8"/>
    <w:rsid w:val="008E4D12"/>
    <w:rsid w:val="008E4DB3"/>
    <w:rsid w:val="008E4E2A"/>
    <w:rsid w:val="008E55D4"/>
    <w:rsid w:val="008E7110"/>
    <w:rsid w:val="008F2069"/>
    <w:rsid w:val="008F2D14"/>
    <w:rsid w:val="008F363E"/>
    <w:rsid w:val="008F6FAD"/>
    <w:rsid w:val="008F72F0"/>
    <w:rsid w:val="008F7D85"/>
    <w:rsid w:val="009022D0"/>
    <w:rsid w:val="00903D18"/>
    <w:rsid w:val="00907AB6"/>
    <w:rsid w:val="00911FA6"/>
    <w:rsid w:val="00913AA0"/>
    <w:rsid w:val="009160DA"/>
    <w:rsid w:val="009200D9"/>
    <w:rsid w:val="00921323"/>
    <w:rsid w:val="009218D7"/>
    <w:rsid w:val="009225E9"/>
    <w:rsid w:val="009274C7"/>
    <w:rsid w:val="0093053C"/>
    <w:rsid w:val="00940393"/>
    <w:rsid w:val="00941044"/>
    <w:rsid w:val="00944883"/>
    <w:rsid w:val="00945F78"/>
    <w:rsid w:val="00951288"/>
    <w:rsid w:val="009517CF"/>
    <w:rsid w:val="009555C3"/>
    <w:rsid w:val="009561C3"/>
    <w:rsid w:val="00960E65"/>
    <w:rsid w:val="00961767"/>
    <w:rsid w:val="00964D5C"/>
    <w:rsid w:val="00966054"/>
    <w:rsid w:val="00970F76"/>
    <w:rsid w:val="00971870"/>
    <w:rsid w:val="0097542E"/>
    <w:rsid w:val="009762A4"/>
    <w:rsid w:val="009873C6"/>
    <w:rsid w:val="009875A7"/>
    <w:rsid w:val="009914C5"/>
    <w:rsid w:val="00995F6C"/>
    <w:rsid w:val="00997756"/>
    <w:rsid w:val="00997B60"/>
    <w:rsid w:val="009A17EE"/>
    <w:rsid w:val="009A1E8C"/>
    <w:rsid w:val="009A39FC"/>
    <w:rsid w:val="009B1477"/>
    <w:rsid w:val="009B2445"/>
    <w:rsid w:val="009B305F"/>
    <w:rsid w:val="009B4560"/>
    <w:rsid w:val="009B550E"/>
    <w:rsid w:val="009B68FE"/>
    <w:rsid w:val="009C0799"/>
    <w:rsid w:val="009C687E"/>
    <w:rsid w:val="009C77A7"/>
    <w:rsid w:val="009C7FF6"/>
    <w:rsid w:val="009D0341"/>
    <w:rsid w:val="009D6DE6"/>
    <w:rsid w:val="009E2857"/>
    <w:rsid w:val="009E47F5"/>
    <w:rsid w:val="009E4AF6"/>
    <w:rsid w:val="009F5BA2"/>
    <w:rsid w:val="009F70E8"/>
    <w:rsid w:val="00A011AF"/>
    <w:rsid w:val="00A15912"/>
    <w:rsid w:val="00A17620"/>
    <w:rsid w:val="00A21AD2"/>
    <w:rsid w:val="00A21B39"/>
    <w:rsid w:val="00A21E0D"/>
    <w:rsid w:val="00A23FCB"/>
    <w:rsid w:val="00A24358"/>
    <w:rsid w:val="00A41232"/>
    <w:rsid w:val="00A427C4"/>
    <w:rsid w:val="00A42D77"/>
    <w:rsid w:val="00A43F5D"/>
    <w:rsid w:val="00A463D4"/>
    <w:rsid w:val="00A47E87"/>
    <w:rsid w:val="00A5067B"/>
    <w:rsid w:val="00A51A4E"/>
    <w:rsid w:val="00A53293"/>
    <w:rsid w:val="00A53E0A"/>
    <w:rsid w:val="00A55AB6"/>
    <w:rsid w:val="00A62A3E"/>
    <w:rsid w:val="00A65013"/>
    <w:rsid w:val="00A66241"/>
    <w:rsid w:val="00A66402"/>
    <w:rsid w:val="00A709F3"/>
    <w:rsid w:val="00A70D9A"/>
    <w:rsid w:val="00A73BD9"/>
    <w:rsid w:val="00A7573A"/>
    <w:rsid w:val="00A77446"/>
    <w:rsid w:val="00A7747F"/>
    <w:rsid w:val="00A82931"/>
    <w:rsid w:val="00A83576"/>
    <w:rsid w:val="00A8621E"/>
    <w:rsid w:val="00A874F2"/>
    <w:rsid w:val="00A9453C"/>
    <w:rsid w:val="00A946B0"/>
    <w:rsid w:val="00A9472F"/>
    <w:rsid w:val="00A95736"/>
    <w:rsid w:val="00AA0FE7"/>
    <w:rsid w:val="00AA69B0"/>
    <w:rsid w:val="00AB0EE0"/>
    <w:rsid w:val="00AB13F7"/>
    <w:rsid w:val="00AB5475"/>
    <w:rsid w:val="00AB6145"/>
    <w:rsid w:val="00AB6516"/>
    <w:rsid w:val="00AC0191"/>
    <w:rsid w:val="00AC01F4"/>
    <w:rsid w:val="00AC1065"/>
    <w:rsid w:val="00AC1550"/>
    <w:rsid w:val="00AC23B7"/>
    <w:rsid w:val="00AC44E4"/>
    <w:rsid w:val="00AC5B2E"/>
    <w:rsid w:val="00AD0653"/>
    <w:rsid w:val="00AD54C4"/>
    <w:rsid w:val="00AE2240"/>
    <w:rsid w:val="00AF1712"/>
    <w:rsid w:val="00AF179B"/>
    <w:rsid w:val="00AF3096"/>
    <w:rsid w:val="00AF3132"/>
    <w:rsid w:val="00AF6AB7"/>
    <w:rsid w:val="00B00D7D"/>
    <w:rsid w:val="00B0264A"/>
    <w:rsid w:val="00B07170"/>
    <w:rsid w:val="00B11F4F"/>
    <w:rsid w:val="00B14D6B"/>
    <w:rsid w:val="00B25A69"/>
    <w:rsid w:val="00B25ADA"/>
    <w:rsid w:val="00B275E4"/>
    <w:rsid w:val="00B27E04"/>
    <w:rsid w:val="00B30EB3"/>
    <w:rsid w:val="00B31E29"/>
    <w:rsid w:val="00B33F07"/>
    <w:rsid w:val="00B34AD2"/>
    <w:rsid w:val="00B35CB1"/>
    <w:rsid w:val="00B35F24"/>
    <w:rsid w:val="00B40DF3"/>
    <w:rsid w:val="00B45331"/>
    <w:rsid w:val="00B4614D"/>
    <w:rsid w:val="00B4748C"/>
    <w:rsid w:val="00B53B2E"/>
    <w:rsid w:val="00B565AC"/>
    <w:rsid w:val="00B57875"/>
    <w:rsid w:val="00B630B6"/>
    <w:rsid w:val="00B6721E"/>
    <w:rsid w:val="00B707D7"/>
    <w:rsid w:val="00B7738D"/>
    <w:rsid w:val="00B77C9D"/>
    <w:rsid w:val="00B87B20"/>
    <w:rsid w:val="00B97552"/>
    <w:rsid w:val="00BA31F5"/>
    <w:rsid w:val="00BA3F7A"/>
    <w:rsid w:val="00BA4897"/>
    <w:rsid w:val="00BA5B84"/>
    <w:rsid w:val="00BA7FE7"/>
    <w:rsid w:val="00BB19C2"/>
    <w:rsid w:val="00BB1CDC"/>
    <w:rsid w:val="00BB2A55"/>
    <w:rsid w:val="00BB2BD7"/>
    <w:rsid w:val="00BB424E"/>
    <w:rsid w:val="00BB5357"/>
    <w:rsid w:val="00BB7833"/>
    <w:rsid w:val="00BC065B"/>
    <w:rsid w:val="00BC59E4"/>
    <w:rsid w:val="00BC5E42"/>
    <w:rsid w:val="00BC617D"/>
    <w:rsid w:val="00BD43F4"/>
    <w:rsid w:val="00BD5DC3"/>
    <w:rsid w:val="00BD79DA"/>
    <w:rsid w:val="00BD7ABD"/>
    <w:rsid w:val="00BE1A83"/>
    <w:rsid w:val="00BE2AFE"/>
    <w:rsid w:val="00BF07B7"/>
    <w:rsid w:val="00BF1479"/>
    <w:rsid w:val="00BF1D5F"/>
    <w:rsid w:val="00C02F55"/>
    <w:rsid w:val="00C0307D"/>
    <w:rsid w:val="00C03715"/>
    <w:rsid w:val="00C12321"/>
    <w:rsid w:val="00C13875"/>
    <w:rsid w:val="00C14DD2"/>
    <w:rsid w:val="00C170E5"/>
    <w:rsid w:val="00C21769"/>
    <w:rsid w:val="00C22798"/>
    <w:rsid w:val="00C24340"/>
    <w:rsid w:val="00C30B26"/>
    <w:rsid w:val="00C34BA9"/>
    <w:rsid w:val="00C3758C"/>
    <w:rsid w:val="00C37B37"/>
    <w:rsid w:val="00C37F04"/>
    <w:rsid w:val="00C41957"/>
    <w:rsid w:val="00C42009"/>
    <w:rsid w:val="00C42B75"/>
    <w:rsid w:val="00C43D85"/>
    <w:rsid w:val="00C44860"/>
    <w:rsid w:val="00C56BE7"/>
    <w:rsid w:val="00C61705"/>
    <w:rsid w:val="00C62FD0"/>
    <w:rsid w:val="00C63A23"/>
    <w:rsid w:val="00C63CCE"/>
    <w:rsid w:val="00C65984"/>
    <w:rsid w:val="00C65D0B"/>
    <w:rsid w:val="00C70B7E"/>
    <w:rsid w:val="00C747EF"/>
    <w:rsid w:val="00C755F3"/>
    <w:rsid w:val="00C774B9"/>
    <w:rsid w:val="00C81BC4"/>
    <w:rsid w:val="00C902F3"/>
    <w:rsid w:val="00C913CD"/>
    <w:rsid w:val="00C92AF3"/>
    <w:rsid w:val="00C9388B"/>
    <w:rsid w:val="00C94988"/>
    <w:rsid w:val="00C96A5D"/>
    <w:rsid w:val="00CA0804"/>
    <w:rsid w:val="00CA3227"/>
    <w:rsid w:val="00CB1230"/>
    <w:rsid w:val="00CC0BF7"/>
    <w:rsid w:val="00CC2633"/>
    <w:rsid w:val="00CC6151"/>
    <w:rsid w:val="00CD0C9B"/>
    <w:rsid w:val="00CD3D35"/>
    <w:rsid w:val="00CD60A7"/>
    <w:rsid w:val="00CE19A8"/>
    <w:rsid w:val="00CE226D"/>
    <w:rsid w:val="00CE2C15"/>
    <w:rsid w:val="00CF247B"/>
    <w:rsid w:val="00CF5F8A"/>
    <w:rsid w:val="00CF6D58"/>
    <w:rsid w:val="00D02FB7"/>
    <w:rsid w:val="00D03C9B"/>
    <w:rsid w:val="00D05524"/>
    <w:rsid w:val="00D07F1B"/>
    <w:rsid w:val="00D13097"/>
    <w:rsid w:val="00D1562C"/>
    <w:rsid w:val="00D204BF"/>
    <w:rsid w:val="00D25B1F"/>
    <w:rsid w:val="00D26B1F"/>
    <w:rsid w:val="00D26F86"/>
    <w:rsid w:val="00D36750"/>
    <w:rsid w:val="00D369D5"/>
    <w:rsid w:val="00D41E21"/>
    <w:rsid w:val="00D4414C"/>
    <w:rsid w:val="00D44682"/>
    <w:rsid w:val="00D44B53"/>
    <w:rsid w:val="00D50547"/>
    <w:rsid w:val="00D50969"/>
    <w:rsid w:val="00D51492"/>
    <w:rsid w:val="00D52C02"/>
    <w:rsid w:val="00D5629B"/>
    <w:rsid w:val="00D63F5E"/>
    <w:rsid w:val="00D675E0"/>
    <w:rsid w:val="00D71163"/>
    <w:rsid w:val="00D72627"/>
    <w:rsid w:val="00D82D0E"/>
    <w:rsid w:val="00D85473"/>
    <w:rsid w:val="00D86CE9"/>
    <w:rsid w:val="00D92451"/>
    <w:rsid w:val="00DA07C9"/>
    <w:rsid w:val="00DA1716"/>
    <w:rsid w:val="00DA305D"/>
    <w:rsid w:val="00DA47F3"/>
    <w:rsid w:val="00DA5C60"/>
    <w:rsid w:val="00DA7813"/>
    <w:rsid w:val="00DB0B88"/>
    <w:rsid w:val="00DB0CBD"/>
    <w:rsid w:val="00DB2170"/>
    <w:rsid w:val="00DC5B20"/>
    <w:rsid w:val="00DD1628"/>
    <w:rsid w:val="00DD25FF"/>
    <w:rsid w:val="00DD393B"/>
    <w:rsid w:val="00DD5671"/>
    <w:rsid w:val="00DE0821"/>
    <w:rsid w:val="00DE2C6B"/>
    <w:rsid w:val="00DE2F00"/>
    <w:rsid w:val="00DE3A92"/>
    <w:rsid w:val="00DE5934"/>
    <w:rsid w:val="00DE5D0A"/>
    <w:rsid w:val="00DF01C6"/>
    <w:rsid w:val="00DF5A7E"/>
    <w:rsid w:val="00E0119F"/>
    <w:rsid w:val="00E02657"/>
    <w:rsid w:val="00E0294C"/>
    <w:rsid w:val="00E11DBF"/>
    <w:rsid w:val="00E13A27"/>
    <w:rsid w:val="00E21476"/>
    <w:rsid w:val="00E236A0"/>
    <w:rsid w:val="00E25A0F"/>
    <w:rsid w:val="00E26EF7"/>
    <w:rsid w:val="00E3068A"/>
    <w:rsid w:val="00E3625C"/>
    <w:rsid w:val="00E430AC"/>
    <w:rsid w:val="00E469E8"/>
    <w:rsid w:val="00E508DA"/>
    <w:rsid w:val="00E61661"/>
    <w:rsid w:val="00E61FFE"/>
    <w:rsid w:val="00E62C42"/>
    <w:rsid w:val="00E647EA"/>
    <w:rsid w:val="00E731C9"/>
    <w:rsid w:val="00E73B56"/>
    <w:rsid w:val="00E827CF"/>
    <w:rsid w:val="00E83093"/>
    <w:rsid w:val="00E84F24"/>
    <w:rsid w:val="00E85FA4"/>
    <w:rsid w:val="00E906F1"/>
    <w:rsid w:val="00E91DE6"/>
    <w:rsid w:val="00E96D91"/>
    <w:rsid w:val="00E973E2"/>
    <w:rsid w:val="00E9791D"/>
    <w:rsid w:val="00E97A9E"/>
    <w:rsid w:val="00EA00A3"/>
    <w:rsid w:val="00EA153A"/>
    <w:rsid w:val="00EA23A1"/>
    <w:rsid w:val="00EA389A"/>
    <w:rsid w:val="00EB1FB5"/>
    <w:rsid w:val="00EB4CD9"/>
    <w:rsid w:val="00EC0207"/>
    <w:rsid w:val="00EC725B"/>
    <w:rsid w:val="00EC7300"/>
    <w:rsid w:val="00ED2E24"/>
    <w:rsid w:val="00ED746B"/>
    <w:rsid w:val="00EE15A5"/>
    <w:rsid w:val="00EE18FA"/>
    <w:rsid w:val="00EE63F2"/>
    <w:rsid w:val="00EF27F2"/>
    <w:rsid w:val="00EF296F"/>
    <w:rsid w:val="00EF4B4C"/>
    <w:rsid w:val="00EF786B"/>
    <w:rsid w:val="00EF7AFE"/>
    <w:rsid w:val="00F02B86"/>
    <w:rsid w:val="00F0321A"/>
    <w:rsid w:val="00F0376E"/>
    <w:rsid w:val="00F05530"/>
    <w:rsid w:val="00F10034"/>
    <w:rsid w:val="00F17110"/>
    <w:rsid w:val="00F21322"/>
    <w:rsid w:val="00F24521"/>
    <w:rsid w:val="00F25605"/>
    <w:rsid w:val="00F26736"/>
    <w:rsid w:val="00F4069A"/>
    <w:rsid w:val="00F4696A"/>
    <w:rsid w:val="00F513F6"/>
    <w:rsid w:val="00F51F2E"/>
    <w:rsid w:val="00F5500C"/>
    <w:rsid w:val="00F56A38"/>
    <w:rsid w:val="00F60011"/>
    <w:rsid w:val="00F614ED"/>
    <w:rsid w:val="00F616C8"/>
    <w:rsid w:val="00F64E07"/>
    <w:rsid w:val="00F65E1D"/>
    <w:rsid w:val="00F6625A"/>
    <w:rsid w:val="00F7648C"/>
    <w:rsid w:val="00F82710"/>
    <w:rsid w:val="00F85D86"/>
    <w:rsid w:val="00F86D78"/>
    <w:rsid w:val="00F87BBF"/>
    <w:rsid w:val="00F87D2C"/>
    <w:rsid w:val="00F90D58"/>
    <w:rsid w:val="00F9512B"/>
    <w:rsid w:val="00FA06AE"/>
    <w:rsid w:val="00FB6AD5"/>
    <w:rsid w:val="00FB6F2E"/>
    <w:rsid w:val="00FC44D5"/>
    <w:rsid w:val="00FC504E"/>
    <w:rsid w:val="00FC790D"/>
    <w:rsid w:val="00FD024C"/>
    <w:rsid w:val="00FD2536"/>
    <w:rsid w:val="00FD2692"/>
    <w:rsid w:val="00FD26E1"/>
    <w:rsid w:val="00FD31DB"/>
    <w:rsid w:val="00FD5778"/>
    <w:rsid w:val="00FD6648"/>
    <w:rsid w:val="00FD6EC7"/>
    <w:rsid w:val="00FE0165"/>
    <w:rsid w:val="00FE0263"/>
    <w:rsid w:val="00FE0388"/>
    <w:rsid w:val="00FE7DC3"/>
    <w:rsid w:val="00FF084B"/>
    <w:rsid w:val="00FF6606"/>
    <w:rsid w:val="00FF7328"/>
    <w:rsid w:val="2FFEED3E"/>
    <w:rsid w:val="43A47653"/>
    <w:rsid w:val="5E30C5D7"/>
    <w:rsid w:val="70668B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EBA0F3B"/>
  <w15:chartTrackingRefBased/>
  <w15:docId w15:val="{B5E4701B-D541-4C41-A332-5D01798D4B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semiHidden="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lsdException w:name="annotation text" w:semiHidden="1" w:unhideWhenUsed="1"/>
    <w:lsdException w:name="footer" w:unhideWhenUsed="1"/>
    <w:lsdException w:name="index heading" w:semiHidden="1" w:unhideWhenUsed="1"/>
    <w:lsdException w:name="caption" w:uiPriority="35" w:qFormat="1"/>
    <w:lsdException w:name="table of figures" w:unhideWhenUsed="1"/>
    <w:lsdException w:name="envelope address" w:semiHidden="1" w:unhideWhenUsed="1"/>
    <w:lsdException w:name="envelope return" w:semiHidden="1" w:unhideWhenUsed="1"/>
    <w:lsdException w:name="footnote reference" w:uiPriority="0" w:semiHidden="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Times New Roman" w:hAnsi="Times New Roman"/>
      <w:sz w:val="24"/>
      <w:szCs w:val="24"/>
      <w:lang w:val="pt-BR" w:eastAsia="pt-BR"/>
    </w:rPr>
  </w:style>
  <w:style w:type="paragraph" w:styleId="Heading1">
    <w:name w:val="heading 1"/>
    <w:basedOn w:val="Normal"/>
    <w:next w:val="Normal"/>
    <w:link w:val="Heading1Char"/>
    <w:uiPriority w:val="9"/>
    <w:qFormat/>
    <w:pPr>
      <w:keepNext/>
      <w:spacing w:before="120"/>
      <w:outlineLvl w:val="0"/>
    </w:pPr>
    <w:rPr>
      <w:rFonts w:eastAsia="Times New Roman"/>
      <w:b/>
      <w:bCs/>
      <w:kern w:val="32"/>
      <w:szCs w:val="32"/>
    </w:rPr>
  </w:style>
  <w:style w:type="paragraph" w:styleId="Heading2">
    <w:name w:val="heading 2"/>
    <w:basedOn w:val="Normal"/>
    <w:next w:val="Normal"/>
    <w:link w:val="Heading2Char"/>
    <w:qFormat/>
    <w:pPr>
      <w:keepNext/>
      <w:spacing w:before="240" w:after="60" w:line="276" w:lineRule="auto"/>
      <w:outlineLvl w:val="1"/>
    </w:pPr>
    <w:rPr>
      <w:rFonts w:eastAsia="Times New Roman"/>
      <w:b/>
      <w:bCs/>
      <w:iCs/>
      <w:sz w:val="28"/>
      <w:szCs w:val="28"/>
      <w:lang w:eastAsia="en-US"/>
    </w:rPr>
  </w:style>
  <w:style w:type="paragraph" w:styleId="Heading3">
    <w:name w:val="heading 3"/>
    <w:basedOn w:val="Normal"/>
    <w:next w:val="Normal"/>
    <w:link w:val="Heading3Char"/>
    <w:uiPriority w:val="9"/>
    <w:qFormat/>
    <w:pPr>
      <w:keepNext/>
      <w:spacing w:before="240" w:after="60"/>
      <w:outlineLvl w:val="2"/>
    </w:pPr>
    <w:rPr>
      <w:rFonts w:ascii="Cambria" w:hAnsi="Cambria" w:eastAsia="Times New Roman"/>
      <w:b/>
      <w:bCs/>
      <w:sz w:val="26"/>
      <w:szCs w:val="26"/>
    </w:rPr>
  </w:style>
  <w:style w:type="character" w:styleId="DefaultParagraphFont" w:default="1">
    <w:name w:val="Default Paragraph Font"/>
    <w:uiPriority w:val="1"/>
    <w:unhideWhenUsed/>
  </w:style>
  <w:style w:type="table" w:styleId="TableNormal" w:default="1">
    <w:name w:val="Normal Table"/>
    <w:uiPriority w:val="99"/>
    <w:unhideWhenUsed/>
    <w:qFormat/>
    <w:tblPr>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link w:val="BalloonText"/>
    <w:uiPriority w:val="99"/>
    <w:semiHidden/>
    <w:rPr>
      <w:rFonts w:ascii="Tahoma" w:hAnsi="Tahoma" w:cs="Tahoma"/>
      <w:sz w:val="16"/>
      <w:szCs w:val="16"/>
    </w:rPr>
  </w:style>
  <w:style w:type="character" w:styleId="FooterChar" w:customStyle="1">
    <w:name w:val="Footer Char"/>
    <w:link w:val="Footer"/>
    <w:uiPriority w:val="99"/>
    <w:rPr>
      <w:rFonts w:ascii="Times New Roman" w:hAnsi="Times New Roman"/>
      <w:sz w:val="24"/>
      <w:szCs w:val="24"/>
    </w:rPr>
  </w:style>
  <w:style w:type="character" w:styleId="BodyText2Char" w:customStyle="1">
    <w:name w:val="Body Text 2 Char"/>
    <w:link w:val="BodyText2"/>
    <w:uiPriority w:val="99"/>
    <w:semiHidden/>
    <w:rPr>
      <w:rFonts w:ascii="Times New Roman" w:hAnsi="Times New Roman"/>
      <w:sz w:val="24"/>
      <w:szCs w:val="24"/>
    </w:rPr>
  </w:style>
  <w:style w:type="character" w:styleId="BodyTextChar" w:customStyle="1">
    <w:name w:val="Body Text Char"/>
    <w:link w:val="BodyText"/>
    <w:semiHidden/>
    <w:rPr>
      <w:rFonts w:ascii="Arial" w:hAnsi="Arial" w:eastAsia="Times New Roman"/>
      <w:sz w:val="24"/>
    </w:rPr>
  </w:style>
  <w:style w:type="character" w:styleId="apple-converted-space" w:customStyle="1">
    <w:name w:val="apple-converted-space"/>
    <w:basedOn w:val="DefaultParagraphFont"/>
  </w:style>
  <w:style w:type="character" w:styleId="a" w:customStyle="1">
    <w:name w:val="a"/>
    <w:basedOn w:val="DefaultParagraphFont"/>
  </w:style>
  <w:style w:type="character" w:styleId="HeaderChar" w:customStyle="1">
    <w:name w:val="Header Char"/>
    <w:link w:val="Header"/>
    <w:uiPriority w:val="99"/>
    <w:rPr>
      <w:rFonts w:ascii="Times New Roman" w:hAnsi="Times New Roman"/>
      <w:sz w:val="22"/>
      <w:szCs w:val="22"/>
      <w:lang w:eastAsia="en-US"/>
    </w:rPr>
  </w:style>
  <w:style w:type="character" w:styleId="Heading1Char" w:customStyle="1">
    <w:name w:val="Heading 1 Char"/>
    <w:link w:val="Heading1"/>
    <w:uiPriority w:val="9"/>
    <w:rPr>
      <w:rFonts w:ascii="Times New Roman" w:hAnsi="Times New Roman" w:eastAsia="Times New Roman"/>
      <w:b/>
      <w:bCs/>
      <w:kern w:val="32"/>
      <w:sz w:val="24"/>
      <w:szCs w:val="32"/>
    </w:rPr>
  </w:style>
  <w:style w:type="character" w:styleId="apple-style-span" w:customStyle="1">
    <w:name w:val="apple-style-span"/>
    <w:basedOn w:val="DefaultParagraphFont"/>
  </w:style>
  <w:style w:type="character" w:styleId="TitleChar" w:customStyle="1">
    <w:name w:val="Title Char"/>
    <w:link w:val="Title"/>
    <w:rPr>
      <w:rFonts w:ascii="Times New Roman" w:hAnsi="Times New Roman" w:eastAsia="Times New Roman"/>
      <w:b/>
      <w:sz w:val="26"/>
    </w:rPr>
  </w:style>
  <w:style w:type="character" w:styleId="FollowedHyperlink">
    <w:name w:val="FollowedHyperlink"/>
    <w:uiPriority w:val="99"/>
    <w:unhideWhenUsed/>
    <w:rPr>
      <w:color w:val="800080"/>
      <w:u w:val="single"/>
    </w:rPr>
  </w:style>
  <w:style w:type="character" w:styleId="FootnoteTextChar" w:customStyle="1">
    <w:name w:val="Footnote Text Char"/>
    <w:link w:val="FootnoteText"/>
    <w:uiPriority w:val="99"/>
    <w:semiHidden/>
    <w:rPr>
      <w:lang w:eastAsia="en-US"/>
    </w:rPr>
  </w:style>
  <w:style w:type="character" w:styleId="CommentTextChar" w:customStyle="1">
    <w:name w:val="Comment Text Char"/>
    <w:link w:val="CommentText"/>
    <w:uiPriority w:val="99"/>
    <w:semiHidden/>
    <w:rPr>
      <w:rFonts w:ascii="Times New Roman" w:hAnsi="Times New Roman"/>
    </w:rPr>
  </w:style>
  <w:style w:type="character" w:styleId="PageNumber">
    <w:name w:val="page number"/>
    <w:basedOn w:val="DefaultParagraphFont"/>
  </w:style>
  <w:style w:type="character" w:styleId="ecx247562516-26062012" w:customStyle="1">
    <w:name w:val="ecx247562516-26062012"/>
    <w:basedOn w:val="DefaultParagraphFont"/>
  </w:style>
  <w:style w:type="character" w:styleId="Heading3Char" w:customStyle="1">
    <w:name w:val="Heading 3 Char"/>
    <w:link w:val="Heading3"/>
    <w:uiPriority w:val="9"/>
    <w:semiHidden/>
    <w:rPr>
      <w:rFonts w:ascii="Cambria" w:hAnsi="Cambria" w:eastAsia="Times New Roman" w:cs="Times New Roman"/>
      <w:b/>
      <w:bCs/>
      <w:sz w:val="26"/>
      <w:szCs w:val="26"/>
    </w:rPr>
  </w:style>
  <w:style w:type="character" w:styleId="FootnoteReference">
    <w:name w:val="footnote reference"/>
    <w:semiHidden/>
    <w:rPr>
      <w:vertAlign w:val="superscript"/>
    </w:rPr>
  </w:style>
  <w:style w:type="character" w:styleId="Strong">
    <w:name w:val="Strong"/>
    <w:uiPriority w:val="22"/>
    <w:qFormat/>
    <w:rPr>
      <w:b/>
      <w:bCs/>
    </w:rPr>
  </w:style>
  <w:style w:type="character" w:styleId="Heading2Char" w:customStyle="1">
    <w:name w:val="Heading 2 Char"/>
    <w:link w:val="Heading2"/>
    <w:rPr>
      <w:rFonts w:ascii="Times New Roman" w:hAnsi="Times New Roman" w:eastAsia="Times New Roman"/>
      <w:b/>
      <w:bCs/>
      <w:iCs/>
      <w:sz w:val="28"/>
      <w:szCs w:val="28"/>
      <w:lang w:eastAsia="en-US"/>
    </w:rPr>
  </w:style>
  <w:style w:type="character" w:styleId="st1" w:customStyle="1">
    <w:name w:val="st1"/>
    <w:basedOn w:val="DefaultParagraphFont"/>
  </w:style>
  <w:style w:type="character" w:styleId="CommentSubjectChar" w:customStyle="1">
    <w:name w:val="Comment Subject Char"/>
    <w:link w:val="CommentSubject"/>
    <w:uiPriority w:val="99"/>
    <w:semiHidden/>
    <w:rPr>
      <w:rFonts w:ascii="Times New Roman" w:hAnsi="Times New Roman"/>
      <w:b/>
      <w:bCs/>
    </w:rPr>
  </w:style>
  <w:style w:type="character" w:styleId="Hyperlink">
    <w:name w:val="Hyperlink"/>
    <w:uiPriority w:val="99"/>
    <w:rPr>
      <w:rFonts w:cs="Times New Roman"/>
      <w:color w:val="0000FF"/>
      <w:u w:val="single"/>
    </w:r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paragraph" w:styleId="NoSpacing">
    <w:name w:val="No Spacing"/>
    <w:uiPriority w:val="1"/>
    <w:qFormat/>
    <w:rPr>
      <w:sz w:val="22"/>
      <w:szCs w:val="22"/>
      <w:lang w:val="pt-BR" w:eastAsia="en-US"/>
    </w:rPr>
  </w:style>
  <w:style w:type="paragraph" w:styleId="NormalWeb">
    <w:name w:val="Normal (Web)"/>
    <w:basedOn w:val="Normal"/>
    <w:pPr>
      <w:spacing w:before="100" w:beforeAutospacing="1" w:after="100" w:afterAutospacing="1"/>
    </w:pPr>
    <w:rPr>
      <w:rFonts w:eastAsia="Times New Roman"/>
    </w:rPr>
  </w:style>
  <w:style w:type="paragraph" w:styleId="Revision">
    <w:name w:val="Revision"/>
    <w:uiPriority w:val="99"/>
    <w:semiHidden/>
    <w:rPr>
      <w:rFonts w:ascii="Times New Roman" w:hAnsi="Times New Roman"/>
      <w:sz w:val="24"/>
      <w:szCs w:val="24"/>
      <w:lang w:val="pt-BR" w:eastAsia="pt-BR"/>
    </w:rPr>
  </w:style>
  <w:style w:type="paragraph" w:styleId="ListParagraph">
    <w:name w:val="List Paragraph"/>
    <w:basedOn w:val="Normal"/>
    <w:uiPriority w:val="34"/>
    <w:qFormat/>
    <w:pPr>
      <w:ind w:left="720"/>
      <w:contextualSpacing/>
    </w:pPr>
  </w:style>
  <w:style w:type="paragraph" w:styleId="Padro" w:customStyle="1">
    <w:name w:val="Padrão"/>
    <w:pPr>
      <w:tabs>
        <w:tab w:val="left" w:pos="709"/>
      </w:tabs>
      <w:suppressAutoHyphens/>
    </w:pPr>
    <w:rPr>
      <w:rFonts w:ascii="Times New Roman" w:hAnsi="Times New Roman" w:eastAsia="Times New Roman"/>
      <w:sz w:val="24"/>
      <w:szCs w:val="24"/>
      <w:lang w:val="pt-BR" w:eastAsia="pt-BR"/>
    </w:rPr>
  </w:style>
  <w:style w:type="paragraph" w:styleId="PargrafodaLista1" w:customStyle="1">
    <w:name w:val="Parágrafo da Lista1"/>
    <w:basedOn w:val="Normal"/>
    <w:pPr>
      <w:ind w:left="720"/>
    </w:pPr>
  </w:style>
  <w:style w:type="paragraph" w:styleId="western" w:customStyle="1">
    <w:name w:val="western"/>
    <w:basedOn w:val="Normal"/>
    <w:pPr>
      <w:spacing w:before="100" w:beforeAutospacing="1" w:after="100" w:afterAutospacing="1"/>
    </w:pPr>
    <w:rPr>
      <w:rFonts w:eastAsia="Times New Roman"/>
      <w:lang w:val="en-US" w:eastAsia="en-US"/>
    </w:rPr>
  </w:style>
  <w:style w:type="paragraph" w:styleId="BodyText2">
    <w:name w:val="Body Text 2"/>
    <w:basedOn w:val="Normal"/>
    <w:link w:val="BodyText2Char"/>
    <w:uiPriority w:val="99"/>
    <w:unhideWhenUsed/>
    <w:pPr>
      <w:spacing w:after="120" w:line="480" w:lineRule="auto"/>
    </w:pPr>
  </w:style>
  <w:style w:type="paragraph" w:styleId="Header">
    <w:name w:val="header"/>
    <w:basedOn w:val="Normal"/>
    <w:link w:val="HeaderChar"/>
    <w:uiPriority w:val="99"/>
    <w:pPr>
      <w:tabs>
        <w:tab w:val="center" w:pos="4252"/>
        <w:tab w:val="right" w:pos="8504"/>
      </w:tabs>
      <w:spacing w:after="200" w:line="276" w:lineRule="auto"/>
    </w:pPr>
    <w:rPr>
      <w:sz w:val="22"/>
      <w:szCs w:val="22"/>
      <w:lang w:eastAsia="en-US"/>
    </w:rPr>
  </w:style>
  <w:style w:type="paragraph" w:styleId="TOC1">
    <w:name w:val="toc 1"/>
    <w:basedOn w:val="Normal"/>
    <w:next w:val="Normal"/>
    <w:uiPriority w:val="39"/>
    <w:qFormat/>
    <w:pPr>
      <w:tabs>
        <w:tab w:val="left" w:pos="851"/>
        <w:tab w:val="left" w:pos="993"/>
        <w:tab w:val="right" w:leader="dot" w:pos="9061"/>
      </w:tabs>
      <w:spacing w:line="360" w:lineRule="auto"/>
    </w:pPr>
  </w:style>
  <w:style w:type="paragraph" w:styleId="CommentSubject">
    <w:name w:val="annotation subject"/>
    <w:basedOn w:val="CommentText"/>
    <w:next w:val="CommentText"/>
    <w:link w:val="CommentSubjectChar"/>
    <w:uiPriority w:val="99"/>
    <w:unhideWhenUsed/>
    <w:rPr>
      <w:b/>
      <w:bCs/>
    </w:rPr>
  </w:style>
  <w:style w:type="paragraph" w:styleId="FootnoteText">
    <w:name w:val="footnote text"/>
    <w:basedOn w:val="Normal"/>
    <w:link w:val="FootnoteTextChar"/>
    <w:uiPriority w:val="99"/>
    <w:semiHidden/>
    <w:pPr>
      <w:spacing w:after="200" w:line="276" w:lineRule="auto"/>
    </w:pPr>
    <w:rPr>
      <w:rFonts w:ascii="Calibri" w:hAnsi="Calibri"/>
      <w:sz w:val="20"/>
      <w:szCs w:val="20"/>
      <w:lang w:eastAsia="en-US"/>
    </w:rPr>
  </w:style>
  <w:style w:type="paragraph" w:styleId="Semrecuoeentrel1" w:customStyle="1">
    <w:name w:val="Semrecuo e entrel.1"/>
    <w:basedOn w:val="Normal"/>
    <w:pPr>
      <w:spacing w:line="360" w:lineRule="auto"/>
      <w:jc w:val="both"/>
    </w:pPr>
    <w:rPr>
      <w:rFonts w:ascii="Courier" w:hAnsi="Courier" w:eastAsia="Times New Roman"/>
      <w:szCs w:val="20"/>
    </w:rPr>
  </w:style>
  <w:style w:type="paragraph" w:styleId="BalloonText">
    <w:name w:val="Balloon Text"/>
    <w:basedOn w:val="Normal"/>
    <w:link w:val="BalloonTextChar"/>
    <w:uiPriority w:val="99"/>
    <w:unhideWhenUsed/>
    <w:rPr>
      <w:rFonts w:ascii="Tahoma" w:hAnsi="Tahoma" w:cs="Tahoma"/>
      <w:sz w:val="16"/>
      <w:szCs w:val="16"/>
    </w:rPr>
  </w:style>
  <w:style w:type="paragraph" w:styleId="TOC3">
    <w:name w:val="toc 3"/>
    <w:basedOn w:val="Normal"/>
    <w:next w:val="Normal"/>
    <w:uiPriority w:val="39"/>
    <w:qFormat/>
    <w:pPr>
      <w:ind w:left="480"/>
    </w:pPr>
  </w:style>
  <w:style w:type="paragraph" w:styleId="Footer">
    <w:name w:val="footer"/>
    <w:basedOn w:val="Normal"/>
    <w:link w:val="FooterChar"/>
    <w:uiPriority w:val="99"/>
    <w:unhideWhenUsed/>
    <w:pPr>
      <w:tabs>
        <w:tab w:val="center" w:pos="4252"/>
        <w:tab w:val="right" w:pos="8504"/>
      </w:tabs>
    </w:pPr>
  </w:style>
  <w:style w:type="paragraph" w:styleId="Caption">
    <w:name w:val="caption"/>
    <w:basedOn w:val="Normal"/>
    <w:next w:val="Normal"/>
    <w:uiPriority w:val="35"/>
    <w:qFormat/>
    <w:rPr>
      <w:b/>
      <w:bCs/>
      <w:sz w:val="20"/>
      <w:szCs w:val="20"/>
    </w:rPr>
  </w:style>
  <w:style w:type="paragraph" w:styleId="TableofFigures">
    <w:name w:val="table of figures"/>
    <w:basedOn w:val="Normal"/>
    <w:next w:val="Normal"/>
    <w:uiPriority w:val="99"/>
    <w:unhideWhenUsed/>
  </w:style>
  <w:style w:type="paragraph" w:styleId="TOC2">
    <w:name w:val="toc 2"/>
    <w:basedOn w:val="Normal"/>
    <w:next w:val="Normal"/>
    <w:uiPriority w:val="39"/>
    <w:qFormat/>
    <w:pPr>
      <w:ind w:left="240"/>
    </w:pPr>
  </w:style>
  <w:style w:type="paragraph" w:styleId="BodyText">
    <w:name w:val="Body Text"/>
    <w:basedOn w:val="Normal"/>
    <w:link w:val="BodyTextChar"/>
    <w:semiHidden/>
    <w:rPr>
      <w:rFonts w:ascii="Arial" w:hAnsi="Arial" w:eastAsia="Times New Roman"/>
      <w:szCs w:val="20"/>
    </w:rPr>
  </w:style>
  <w:style w:type="paragraph" w:styleId="standard" w:customStyle="1">
    <w:name w:val="standard"/>
    <w:basedOn w:val="Normal"/>
    <w:uiPriority w:val="99"/>
    <w:pPr>
      <w:spacing w:before="100" w:beforeAutospacing="1" w:after="100" w:afterAutospacing="1"/>
    </w:pPr>
    <w:rPr>
      <w:rFonts w:eastAsia="Times New Roman"/>
    </w:rPr>
  </w:style>
  <w:style w:type="paragraph" w:styleId="TOC4">
    <w:name w:val="toc 4"/>
    <w:basedOn w:val="Normal"/>
    <w:next w:val="Normal"/>
    <w:semiHidden/>
    <w:pPr>
      <w:ind w:left="720"/>
    </w:pPr>
  </w:style>
  <w:style w:type="paragraph" w:styleId="Title">
    <w:name w:val="Title"/>
    <w:basedOn w:val="Normal"/>
    <w:link w:val="TitleChar"/>
    <w:qFormat/>
    <w:pPr>
      <w:spacing w:line="460" w:lineRule="atLeast"/>
      <w:jc w:val="center"/>
    </w:pPr>
    <w:rPr>
      <w:rFonts w:eastAsia="Times New Roman"/>
      <w:b/>
      <w:sz w:val="26"/>
      <w:szCs w:val="20"/>
    </w:rPr>
  </w:style>
  <w:style w:type="paragraph" w:styleId="TOCHeading">
    <w:name w:val="TOC Heading"/>
    <w:basedOn w:val="Heading1"/>
    <w:next w:val="Normal"/>
    <w:uiPriority w:val="39"/>
    <w:qFormat/>
    <w:pPr>
      <w:keepLines/>
      <w:spacing w:before="480" w:line="276" w:lineRule="auto"/>
      <w:outlineLvl w:val="9"/>
    </w:pPr>
    <w:rPr>
      <w:rFonts w:ascii="Cambria" w:hAnsi="Cambria"/>
      <w:color w:val="365F91"/>
      <w:kern w:val="0"/>
      <w:sz w:val="28"/>
      <w:szCs w:val="28"/>
      <w:lang w:eastAsia="en-US"/>
    </w:rPr>
  </w:style>
  <w:style w:type="table" w:styleId="TableGrid">
    <w:name w:val="Table Grid"/>
    <w:basedOn w:val="TableNormal"/>
    <w:rPr>
      <w:rFonts w:ascii="Times New Roman" w:hAnsi="Times New Roman"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imone\Documents\MDA\Questionario%20Novo.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imone\Documents\MDA\Questionario%20Novo.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imone\Documents\MDA\Questionario%20Novo.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imone\Documents\MDA\Questionario%20Novo.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Simone\Documents\MDA\Questionario%20Novo.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Simone\Documents\MDA\Questionario%20Nov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5 - DO ANEXO -A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5'!$O$4</c:f>
              <c:strCache>
                <c:ptCount val="1"/>
                <c:pt idx="0">
                  <c:v>% Colaboradores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FE5-470B-A08D-78B82019CF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FE5-470B-A08D-78B82019CF4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FE5-470B-A08D-78B82019CF4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FE5-470B-A08D-78B82019CF4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5'!$P$5:$P$8</c:f>
              <c:numCache>
                <c:formatCode>General</c:formatCode>
                <c:ptCount val="4"/>
                <c:pt idx="0">
                  <c:v>4</c:v>
                </c:pt>
                <c:pt idx="1">
                  <c:v>3</c:v>
                </c:pt>
                <c:pt idx="2">
                  <c:v>2</c:v>
                </c:pt>
                <c:pt idx="3">
                  <c:v>1</c:v>
                </c:pt>
              </c:numCache>
            </c:numRef>
          </c:cat>
          <c:val>
            <c:numRef>
              <c:f>'Questão 5'!$O$5:$O$8</c:f>
              <c:numCache>
                <c:formatCode>0%</c:formatCode>
                <c:ptCount val="4"/>
                <c:pt idx="0">
                  <c:v>0.28000000000000003</c:v>
                </c:pt>
                <c:pt idx="1">
                  <c:v>0.08</c:v>
                </c:pt>
                <c:pt idx="2">
                  <c:v>0.12</c:v>
                </c:pt>
                <c:pt idx="3">
                  <c:v>0.52</c:v>
                </c:pt>
              </c:numCache>
            </c:numRef>
          </c:val>
          <c:extLst>
            <c:ext xmlns:c16="http://schemas.microsoft.com/office/drawing/2014/chart" uri="{C3380CC4-5D6E-409C-BE32-E72D297353CC}">
              <c16:uniqueId val="{00000008-EFE5-470B-A08D-78B82019CF4B}"/>
            </c:ext>
          </c:extLst>
        </c:ser>
        <c:ser>
          <c:idx val="1"/>
          <c:order val="1"/>
          <c:tx>
            <c:strRef>
              <c:f>'Questão 5'!$P$4</c:f>
              <c:strCache>
                <c:ptCount val="1"/>
                <c:pt idx="0">
                  <c:v>Alternativa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A-EFE5-470B-A08D-78B82019CF4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C-EFE5-470B-A08D-78B82019CF4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E-EFE5-470B-A08D-78B82019CF4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0-EFE5-470B-A08D-78B82019CF4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5'!$P$5:$P$8</c:f>
              <c:numCache>
                <c:formatCode>General</c:formatCode>
                <c:ptCount val="4"/>
                <c:pt idx="0">
                  <c:v>4</c:v>
                </c:pt>
                <c:pt idx="1">
                  <c:v>3</c:v>
                </c:pt>
                <c:pt idx="2">
                  <c:v>2</c:v>
                </c:pt>
                <c:pt idx="3">
                  <c:v>1</c:v>
                </c:pt>
              </c:numCache>
            </c:numRef>
          </c:cat>
          <c:val>
            <c:numRef>
              <c:f>'Questão 5'!$P$5:$P$8</c:f>
              <c:numCache>
                <c:formatCode>General</c:formatCode>
                <c:ptCount val="4"/>
                <c:pt idx="0">
                  <c:v>4</c:v>
                </c:pt>
                <c:pt idx="1">
                  <c:v>3</c:v>
                </c:pt>
                <c:pt idx="2">
                  <c:v>2</c:v>
                </c:pt>
                <c:pt idx="3">
                  <c:v>1</c:v>
                </c:pt>
              </c:numCache>
            </c:numRef>
          </c:val>
          <c:extLst>
            <c:ext xmlns:c16="http://schemas.microsoft.com/office/drawing/2014/chart" uri="{C3380CC4-5D6E-409C-BE32-E72D297353CC}">
              <c16:uniqueId val="{00000011-EFE5-470B-A08D-78B82019CF4B}"/>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QUESTÃO  6 - DO</a:t>
            </a:r>
            <a:r>
              <a:rPr lang="en-US" baseline="0"/>
              <a:t> ANEXO - A</a:t>
            </a:r>
            <a:r>
              <a:rPr lang="en-US"/>
              <a:t> </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6'!$N$4</c:f>
              <c:strCache>
                <c:ptCount val="1"/>
                <c:pt idx="0">
                  <c:v>% Colaboradores</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1-74FA-4230-9C72-A819B6DAF432}"/>
              </c:ext>
            </c:extLst>
          </c:dPt>
          <c:dPt>
            <c:idx val="1"/>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3-74FA-4230-9C72-A819B6DAF432}"/>
              </c:ext>
            </c:extLst>
          </c:dPt>
          <c:dPt>
            <c:idx val="2"/>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5-74FA-4230-9C72-A819B6DAF432}"/>
              </c:ext>
            </c:extLst>
          </c:dPt>
          <c:dPt>
            <c:idx val="3"/>
            <c:bubble3D val="0"/>
            <c:spPr>
              <a:solidFill>
                <a:schemeClr val="accent1">
                  <a:lumMod val="60000"/>
                  <a:alpha val="90000"/>
                </a:schemeClr>
              </a:solidFill>
              <a:ln w="19050">
                <a:solidFill>
                  <a:schemeClr val="accent1">
                    <a:lumMod val="60000"/>
                    <a:lumMod val="75000"/>
                  </a:schemeClr>
                </a:solidFill>
              </a:ln>
              <a:effectLst>
                <a:innerShdw blurRad="114300">
                  <a:schemeClr val="accent1">
                    <a:lumMod val="60000"/>
                    <a:lumMod val="75000"/>
                  </a:schemeClr>
                </a:innerShdw>
              </a:effectLst>
              <a:scene3d>
                <a:camera prst="orthographicFront"/>
                <a:lightRig rig="threePt" dir="t"/>
              </a:scene3d>
              <a:sp3d contourW="19050" prstMaterial="flat">
                <a:contourClr>
                  <a:schemeClr val="accent1">
                    <a:lumMod val="60000"/>
                    <a:lumMod val="75000"/>
                  </a:schemeClr>
                </a:contourClr>
              </a:sp3d>
            </c:spPr>
            <c:extLst>
              <c:ext xmlns:c16="http://schemas.microsoft.com/office/drawing/2014/chart" uri="{C3380CC4-5D6E-409C-BE32-E72D297353CC}">
                <c16:uniqueId val="{00000007-74FA-4230-9C72-A819B6DAF43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ysClr val="windowText" lastClr="000000"/>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1-74FA-4230-9C72-A819B6DAF432}"/>
                </c:ext>
              </c:extLst>
            </c:dLbl>
            <c:dLbl>
              <c:idx val="1"/>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ysClr val="windowText" lastClr="000000"/>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3-74FA-4230-9C72-A819B6DAF432}"/>
                </c:ext>
              </c:extLst>
            </c:dLbl>
            <c:dLbl>
              <c:idx val="2"/>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ysClr val="windowText" lastClr="000000"/>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5-74FA-4230-9C72-A819B6DAF432}"/>
                </c:ext>
              </c:extLst>
            </c:dLbl>
            <c:dLbl>
              <c:idx val="3"/>
              <c:spPr>
                <a:solidFill>
                  <a:schemeClr val="lt1">
                    <a:alpha val="90000"/>
                  </a:schemeClr>
                </a:solidFill>
                <a:ln w="12700" cap="flat" cmpd="sng" algn="ctr">
                  <a:solidFill>
                    <a:schemeClr val="accent1">
                      <a:lumMod val="60000"/>
                    </a:schemeClr>
                  </a:solidFill>
                  <a:round/>
                </a:ln>
                <a:effectLst>
                  <a:outerShdw blurRad="50800" dist="38100" dir="2700000" algn="tl" rotWithShape="0">
                    <a:schemeClr val="accent1">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ysClr val="windowText" lastClr="000000"/>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7-74FA-4230-9C72-A819B6DAF432}"/>
                </c:ext>
              </c:extLst>
            </c:dLbl>
            <c:spPr>
              <a:solidFill>
                <a:sysClr val="window" lastClr="FFFFFF">
                  <a:alpha val="90000"/>
                </a:sysClr>
              </a:solidFill>
              <a:ln w="12700" cap="flat" cmpd="sng" algn="ctr">
                <a:solidFill>
                  <a:srgbClr val="5B9BD5"/>
                </a:solidFill>
                <a:round/>
              </a:ln>
              <a:effectLst>
                <a:outerShdw blurRad="50800" dist="38100" dir="2700000" algn="tl" rotWithShape="0">
                  <a:srgbClr val="5B9BD5">
                    <a:lumMod val="75000"/>
                    <a:alpha val="40000"/>
                  </a:srgbClr>
                </a:outerShdw>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ysClr val="windowText" lastClr="000000"/>
                    </a:solidFill>
                    <a:effectLst/>
                    <a:latin typeface="+mn-lt"/>
                    <a:ea typeface="+mn-ea"/>
                    <a:cs typeface="+mn-cs"/>
                  </a:defRPr>
                </a:pPr>
                <a:endParaRPr lang="es-ES"/>
              </a:p>
            </c:tx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numRef>
              <c:f>'Questão 6'!$O$5:$O$8</c:f>
              <c:numCache>
                <c:formatCode>General</c:formatCode>
                <c:ptCount val="4"/>
                <c:pt idx="0">
                  <c:v>1</c:v>
                </c:pt>
                <c:pt idx="1">
                  <c:v>3</c:v>
                </c:pt>
              </c:numCache>
            </c:numRef>
          </c:cat>
          <c:val>
            <c:numRef>
              <c:f>'Questão 6'!$N$5:$N$8</c:f>
              <c:numCache>
                <c:formatCode>0%</c:formatCode>
                <c:ptCount val="4"/>
                <c:pt idx="0">
                  <c:v>0.32</c:v>
                </c:pt>
                <c:pt idx="1">
                  <c:v>0.68</c:v>
                </c:pt>
              </c:numCache>
            </c:numRef>
          </c:val>
          <c:extLst>
            <c:ext xmlns:c16="http://schemas.microsoft.com/office/drawing/2014/chart" uri="{C3380CC4-5D6E-409C-BE32-E72D297353CC}">
              <c16:uniqueId val="{00000008-74FA-4230-9C72-A819B6DAF432}"/>
            </c:ext>
          </c:extLst>
        </c:ser>
        <c:ser>
          <c:idx val="1"/>
          <c:order val="1"/>
          <c:tx>
            <c:strRef>
              <c:f>'Questão 6'!$O$4</c:f>
              <c:strCache>
                <c:ptCount val="1"/>
                <c:pt idx="0">
                  <c:v>Alternativa</c:v>
                </c:pt>
              </c:strCache>
            </c:strRef>
          </c:tx>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extLst>
              <c:ext xmlns:c16="http://schemas.microsoft.com/office/drawing/2014/chart" uri="{C3380CC4-5D6E-409C-BE32-E72D297353CC}">
                <c16:uniqueId val="{0000000A-74FA-4230-9C72-A819B6DAF432}"/>
              </c:ext>
            </c:extLst>
          </c:dPt>
          <c:dPt>
            <c:idx val="1"/>
            <c:bubble3D val="0"/>
            <c:spPr>
              <a:solidFill>
                <a:schemeClr val="accent3">
                  <a:alpha val="90000"/>
                </a:schemeClr>
              </a:solidFill>
              <a:ln w="19050">
                <a:solidFill>
                  <a:schemeClr val="accent3">
                    <a:lumMod val="75000"/>
                  </a:schemeClr>
                </a:solidFill>
              </a:ln>
              <a:effectLst>
                <a:innerShdw blurRad="114300">
                  <a:schemeClr val="accent3">
                    <a:lumMod val="75000"/>
                  </a:schemeClr>
                </a:innerShdw>
              </a:effectLst>
              <a:scene3d>
                <a:camera prst="orthographicFront"/>
                <a:lightRig rig="threePt" dir="t"/>
              </a:scene3d>
              <a:sp3d contourW="19050" prstMaterial="flat">
                <a:contourClr>
                  <a:schemeClr val="accent3">
                    <a:lumMod val="75000"/>
                  </a:schemeClr>
                </a:contourClr>
              </a:sp3d>
            </c:spPr>
            <c:extLst>
              <c:ext xmlns:c16="http://schemas.microsoft.com/office/drawing/2014/chart" uri="{C3380CC4-5D6E-409C-BE32-E72D297353CC}">
                <c16:uniqueId val="{0000000C-74FA-4230-9C72-A819B6DAF432}"/>
              </c:ext>
            </c:extLst>
          </c:dPt>
          <c:dPt>
            <c:idx val="2"/>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E-74FA-4230-9C72-A819B6DAF432}"/>
              </c:ext>
            </c:extLst>
          </c:dPt>
          <c:dPt>
            <c:idx val="3"/>
            <c:bubble3D val="0"/>
            <c:spPr>
              <a:solidFill>
                <a:schemeClr val="accent1">
                  <a:lumMod val="60000"/>
                  <a:alpha val="90000"/>
                </a:schemeClr>
              </a:solidFill>
              <a:ln w="19050">
                <a:solidFill>
                  <a:schemeClr val="accent1">
                    <a:lumMod val="60000"/>
                    <a:lumMod val="75000"/>
                  </a:schemeClr>
                </a:solidFill>
              </a:ln>
              <a:effectLst>
                <a:innerShdw blurRad="114300">
                  <a:schemeClr val="accent1">
                    <a:lumMod val="60000"/>
                    <a:lumMod val="75000"/>
                  </a:schemeClr>
                </a:innerShdw>
              </a:effectLst>
              <a:scene3d>
                <a:camera prst="orthographicFront"/>
                <a:lightRig rig="threePt" dir="t"/>
              </a:scene3d>
              <a:sp3d contourW="19050" prstMaterial="flat">
                <a:contourClr>
                  <a:schemeClr val="accent1">
                    <a:lumMod val="60000"/>
                    <a:lumMod val="75000"/>
                  </a:schemeClr>
                </a:contourClr>
              </a:sp3d>
            </c:spPr>
            <c:extLst>
              <c:ext xmlns:c16="http://schemas.microsoft.com/office/drawing/2014/chart" uri="{C3380CC4-5D6E-409C-BE32-E72D297353CC}">
                <c16:uniqueId val="{00000010-74FA-4230-9C72-A819B6DAF432}"/>
              </c:ext>
            </c:extLst>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A-74FA-4230-9C72-A819B6DAF432}"/>
                </c:ext>
              </c:extLst>
            </c:dLbl>
            <c:dLbl>
              <c:idx val="1"/>
              <c:spPr>
                <a:solidFill>
                  <a:schemeClr val="lt1">
                    <a:alpha val="90000"/>
                  </a:schemeClr>
                </a:solidFill>
                <a:ln w="12700" cap="flat" cmpd="sng" algn="ctr">
                  <a:solidFill>
                    <a:schemeClr val="accent3"/>
                  </a:solidFill>
                  <a:round/>
                </a:ln>
                <a:effectLst>
                  <a:outerShdw blurRad="50800" dist="38100" dir="2700000" algn="tl" rotWithShape="0">
                    <a:schemeClr val="accent3">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3"/>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C-74FA-4230-9C72-A819B6DAF432}"/>
                </c:ext>
              </c:extLst>
            </c:dLbl>
            <c:dLbl>
              <c:idx val="2"/>
              <c:spPr>
                <a:solidFill>
                  <a:schemeClr val="lt1">
                    <a:alpha val="90000"/>
                  </a:schemeClr>
                </a:solidFill>
                <a:ln w="12700" cap="flat" cmpd="sng" algn="ctr">
                  <a:solidFill>
                    <a:schemeClr val="accent5"/>
                  </a:solidFill>
                  <a:round/>
                </a:ln>
                <a:effectLst>
                  <a:outerShdw blurRad="50800" dist="38100" dir="2700000" algn="tl" rotWithShape="0">
                    <a:schemeClr val="accent5">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5"/>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0E-74FA-4230-9C72-A819B6DAF432}"/>
                </c:ext>
              </c:extLst>
            </c:dLbl>
            <c:dLbl>
              <c:idx val="3"/>
              <c:spPr>
                <a:solidFill>
                  <a:schemeClr val="lt1">
                    <a:alpha val="90000"/>
                  </a:schemeClr>
                </a:solidFill>
                <a:ln w="12700" cap="flat" cmpd="sng" algn="ctr">
                  <a:solidFill>
                    <a:schemeClr val="accent1">
                      <a:lumMod val="60000"/>
                    </a:schemeClr>
                  </a:solidFill>
                  <a:round/>
                </a:ln>
                <a:effectLst>
                  <a:outerShdw blurRad="50800" dist="38100" dir="2700000" algn="tl" rotWithShape="0">
                    <a:schemeClr val="accent1">
                      <a:lumMod val="60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lumMod val="60000"/>
                        </a:schemeClr>
                      </a:solidFill>
                      <a:effectLst/>
                      <a:latin typeface="+mn-lt"/>
                      <a:ea typeface="+mn-ea"/>
                      <a:cs typeface="+mn-cs"/>
                    </a:defRPr>
                  </a:pPr>
                  <a:endParaRPr lang="es-ES"/>
                </a:p>
              </c:txPr>
              <c:dLblPos val="inEnd"/>
              <c:showLegendKey val="0"/>
              <c:showVal val="1"/>
              <c:showCatName val="1"/>
              <c:showSerName val="0"/>
              <c:showPercent val="0"/>
              <c:showBubbleSize val="0"/>
              <c:extLst>
                <c:ext xmlns:c16="http://schemas.microsoft.com/office/drawing/2014/chart" uri="{C3380CC4-5D6E-409C-BE32-E72D297353CC}">
                  <c16:uniqueId val="{00000010-74FA-4230-9C72-A819B6DAF432}"/>
                </c:ext>
              </c:extLst>
            </c:dLbl>
            <c:spPr>
              <a:solidFill>
                <a:sysClr val="window" lastClr="FFFFFF">
                  <a:alpha val="90000"/>
                </a:sysClr>
              </a:solidFill>
              <a:ln w="12700" cap="flat" cmpd="sng" algn="ctr">
                <a:solidFill>
                  <a:srgbClr val="A5A5A5"/>
                </a:solidFill>
                <a:round/>
              </a:ln>
              <a:effectLst>
                <a:outerShdw blurRad="50800" dist="38100" dir="2700000" algn="tl" rotWithShape="0">
                  <a:srgbClr val="A5A5A5">
                    <a:lumMod val="75000"/>
                    <a:alpha val="40000"/>
                  </a:srgbClr>
                </a:outerShdw>
              </a:effectLst>
            </c:spPr>
            <c:dLblPos val="inEnd"/>
            <c:showLegendKey val="0"/>
            <c:showVal val="1"/>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numRef>
              <c:f>'Questão 6'!$O$5:$O$8</c:f>
              <c:numCache>
                <c:formatCode>General</c:formatCode>
                <c:ptCount val="4"/>
                <c:pt idx="0">
                  <c:v>1</c:v>
                </c:pt>
                <c:pt idx="1">
                  <c:v>3</c:v>
                </c:pt>
              </c:numCache>
            </c:numRef>
          </c:cat>
          <c:val>
            <c:numRef>
              <c:f>'Questão 6'!$O$5:$O$8</c:f>
              <c:numCache>
                <c:formatCode>General</c:formatCode>
                <c:ptCount val="4"/>
                <c:pt idx="0">
                  <c:v>1</c:v>
                </c:pt>
                <c:pt idx="1">
                  <c:v>3</c:v>
                </c:pt>
              </c:numCache>
            </c:numRef>
          </c:val>
          <c:extLst>
            <c:ext xmlns:c16="http://schemas.microsoft.com/office/drawing/2014/chart" uri="{C3380CC4-5D6E-409C-BE32-E72D297353CC}">
              <c16:uniqueId val="{00000011-74FA-4230-9C72-A819B6DAF432}"/>
            </c:ext>
          </c:extLst>
        </c:ser>
        <c:dLbls>
          <c:dLblPos val="in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7 - DO ANEXO 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7'!$O$4</c:f>
              <c:strCache>
                <c:ptCount val="1"/>
                <c:pt idx="0">
                  <c:v>% Colaboradores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D73-45D1-A434-44DA6A71B8F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D73-45D1-A434-44DA6A71B8F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7D73-45D1-A434-44DA6A71B8F2}"/>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7D73-45D1-A434-44DA6A71B8F2}"/>
              </c:ext>
            </c:extLst>
          </c:dPt>
          <c:dLbls>
            <c:spPr>
              <a:noFill/>
              <a:ln>
                <a:noFill/>
              </a:ln>
              <a:effectLst/>
            </c:spPr>
            <c:txPr>
              <a:bodyPr rot="0" spcFirstLastPara="1" vertOverflow="ellipsis" vert="horz" wrap="square" lIns="38100" tIns="19050" rIns="38100" bIns="19050" anchor="ctr" anchorCtr="1">
                <a:spAutoFit/>
              </a:bodyPr>
              <a:lstStyle/>
              <a:p>
                <a:pPr>
                  <a:defRPr sz="1800" b="1"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7'!$P$5:$P$8</c:f>
              <c:numCache>
                <c:formatCode>General</c:formatCode>
                <c:ptCount val="4"/>
                <c:pt idx="0">
                  <c:v>1</c:v>
                </c:pt>
                <c:pt idx="1">
                  <c:v>2</c:v>
                </c:pt>
                <c:pt idx="2">
                  <c:v>3</c:v>
                </c:pt>
                <c:pt idx="3">
                  <c:v>4</c:v>
                </c:pt>
              </c:numCache>
            </c:numRef>
          </c:cat>
          <c:val>
            <c:numRef>
              <c:f>'Questão 7'!$O$5:$O$8</c:f>
              <c:numCache>
                <c:formatCode>0%</c:formatCode>
                <c:ptCount val="4"/>
                <c:pt idx="0">
                  <c:v>0.2</c:v>
                </c:pt>
                <c:pt idx="1">
                  <c:v>0.32</c:v>
                </c:pt>
                <c:pt idx="2">
                  <c:v>0.12</c:v>
                </c:pt>
                <c:pt idx="3">
                  <c:v>0.36</c:v>
                </c:pt>
              </c:numCache>
            </c:numRef>
          </c:val>
          <c:extLst>
            <c:ext xmlns:c16="http://schemas.microsoft.com/office/drawing/2014/chart" uri="{C3380CC4-5D6E-409C-BE32-E72D297353CC}">
              <c16:uniqueId val="{00000008-7D73-45D1-A434-44DA6A71B8F2}"/>
            </c:ext>
          </c:extLst>
        </c:ser>
        <c:ser>
          <c:idx val="1"/>
          <c:order val="1"/>
          <c:tx>
            <c:strRef>
              <c:f>'Questão 7'!$P$4</c:f>
              <c:strCache>
                <c:ptCount val="1"/>
                <c:pt idx="0">
                  <c:v>Alternativa</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A-7D73-45D1-A434-44DA6A71B8F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C-7D73-45D1-A434-44DA6A71B8F2}"/>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E-7D73-45D1-A434-44DA6A71B8F2}"/>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0-7D73-45D1-A434-44DA6A71B8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7'!$P$5:$P$8</c:f>
              <c:numCache>
                <c:formatCode>General</c:formatCode>
                <c:ptCount val="4"/>
                <c:pt idx="0">
                  <c:v>1</c:v>
                </c:pt>
                <c:pt idx="1">
                  <c:v>2</c:v>
                </c:pt>
                <c:pt idx="2">
                  <c:v>3</c:v>
                </c:pt>
                <c:pt idx="3">
                  <c:v>4</c:v>
                </c:pt>
              </c:numCache>
            </c:numRef>
          </c:cat>
          <c:val>
            <c:numRef>
              <c:f>'Questão 7'!$P$5:$P$8</c:f>
              <c:numCache>
                <c:formatCode>General</c:formatCode>
                <c:ptCount val="4"/>
                <c:pt idx="0">
                  <c:v>1</c:v>
                </c:pt>
                <c:pt idx="1">
                  <c:v>2</c:v>
                </c:pt>
                <c:pt idx="2">
                  <c:v>3</c:v>
                </c:pt>
                <c:pt idx="3">
                  <c:v>4</c:v>
                </c:pt>
              </c:numCache>
            </c:numRef>
          </c:val>
          <c:extLst>
            <c:ext xmlns:c16="http://schemas.microsoft.com/office/drawing/2014/chart" uri="{C3380CC4-5D6E-409C-BE32-E72D297353CC}">
              <c16:uniqueId val="{00000011-7D73-45D1-A434-44DA6A71B8F2}"/>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QUESTÃO  8 - ANEXO A </a:t>
            </a:r>
          </a:p>
        </c:rich>
      </c:tx>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s-E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8'!$O$4</c:f>
              <c:strCache>
                <c:ptCount val="1"/>
                <c:pt idx="0">
                  <c:v>% Colaboradores</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extLst>
              <c:ext xmlns:c16="http://schemas.microsoft.com/office/drawing/2014/chart" uri="{C3380CC4-5D6E-409C-BE32-E72D297353CC}">
                <c16:uniqueId val="{00000001-5801-42AA-AA61-BAB2D89EC695}"/>
              </c:ext>
            </c:extLst>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extLst>
              <c:ext xmlns:c16="http://schemas.microsoft.com/office/drawing/2014/chart" uri="{C3380CC4-5D6E-409C-BE32-E72D297353CC}">
                <c16:uniqueId val="{00000003-5801-42AA-AA61-BAB2D89EC695}"/>
              </c:ext>
            </c:extLst>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extLst>
              <c:ext xmlns:c16="http://schemas.microsoft.com/office/drawing/2014/chart" uri="{C3380CC4-5D6E-409C-BE32-E72D297353CC}">
                <c16:uniqueId val="{00000005-5801-42AA-AA61-BAB2D89EC695}"/>
              </c:ext>
            </c:extLst>
          </c:dPt>
          <c:dLbls>
            <c:dLbl>
              <c:idx val="0"/>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effectLst/>
                      <a:latin typeface="+mn-lt"/>
                      <a:ea typeface="+mn-ea"/>
                      <a:cs typeface="+mn-cs"/>
                    </a:defRPr>
                  </a:pPr>
                  <a:endParaRPr lang="es-ES"/>
                </a:p>
              </c:txPr>
              <c:dLblPos val="bestFit"/>
              <c:showLegendKey val="0"/>
              <c:showVal val="1"/>
              <c:showCatName val="0"/>
              <c:showSerName val="0"/>
              <c:showPercent val="0"/>
              <c:showBubbleSize val="0"/>
              <c:extLst>
                <c:ext xmlns:c16="http://schemas.microsoft.com/office/drawing/2014/chart" uri="{C3380CC4-5D6E-409C-BE32-E72D297353CC}">
                  <c16:uniqueId val="{00000001-5801-42AA-AA61-BAB2D89EC695}"/>
                </c:ext>
              </c:extLst>
            </c:dLbl>
            <c:dLbl>
              <c:idx val="1"/>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effectLst/>
                      <a:latin typeface="+mn-lt"/>
                      <a:ea typeface="+mn-ea"/>
                      <a:cs typeface="+mn-cs"/>
                    </a:defRPr>
                  </a:pPr>
                  <a:endParaRPr lang="es-ES"/>
                </a:p>
              </c:txPr>
              <c:dLblPos val="bestFit"/>
              <c:showLegendKey val="0"/>
              <c:showVal val="1"/>
              <c:showCatName val="0"/>
              <c:showSerName val="0"/>
              <c:showPercent val="0"/>
              <c:showBubbleSize val="0"/>
              <c:extLst>
                <c:ext xmlns:c16="http://schemas.microsoft.com/office/drawing/2014/chart" uri="{C3380CC4-5D6E-409C-BE32-E72D297353CC}">
                  <c16:uniqueId val="{00000003-5801-42AA-AA61-BAB2D89EC695}"/>
                </c:ext>
              </c:extLst>
            </c:dLbl>
            <c:dLbl>
              <c:idx val="2"/>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effectLst/>
                      <a:latin typeface="+mn-lt"/>
                      <a:ea typeface="+mn-ea"/>
                      <a:cs typeface="+mn-cs"/>
                    </a:defRPr>
                  </a:pPr>
                  <a:endParaRPr lang="es-ES"/>
                </a:p>
              </c:txPr>
              <c:dLblPos val="bestFit"/>
              <c:showLegendKey val="0"/>
              <c:showVal val="1"/>
              <c:showCatName val="0"/>
              <c:showSerName val="0"/>
              <c:showPercent val="0"/>
              <c:showBubbleSize val="0"/>
              <c:extLst>
                <c:ext xmlns:c16="http://schemas.microsoft.com/office/drawing/2014/chart" uri="{C3380CC4-5D6E-409C-BE32-E72D297353CC}">
                  <c16:uniqueId val="{00000005-5801-42AA-AA61-BAB2D89EC695}"/>
                </c:ext>
              </c:extLst>
            </c:dLbl>
            <c:spPr>
              <a:solidFill>
                <a:sysClr val="window" lastClr="FFFFFF">
                  <a:alpha val="90000"/>
                </a:sysClr>
              </a:solidFill>
              <a:ln w="12700" cap="flat" cmpd="sng" algn="ctr">
                <a:solidFill>
                  <a:srgbClr val="70AD47"/>
                </a:solidFill>
                <a:round/>
              </a:ln>
              <a:effectLst>
                <a:outerShdw blurRad="50800" dist="38100" dir="2700000" algn="tl" rotWithShape="0">
                  <a:srgbClr val="70AD47">
                    <a:lumMod val="75000"/>
                    <a:alpha val="40000"/>
                  </a:srgbClr>
                </a:outerShdw>
              </a:effectLst>
            </c:spPr>
            <c:txPr>
              <a:bodyPr rot="0" spcFirstLastPara="1" vertOverflow="clip" horzOverflow="clip" vert="horz" wrap="square" lIns="38100" tIns="19050" rIns="38100" bIns="19050" anchor="ctr" anchorCtr="1">
                <a:spAutoFit/>
              </a:bodyPr>
              <a:lstStyle/>
              <a:p>
                <a:pPr>
                  <a:defRPr sz="1100" b="0" i="0" u="none" strike="noStrike" kern="1200" baseline="0">
                    <a:solidFill>
                      <a:sysClr val="windowText" lastClr="000000"/>
                    </a:solidFill>
                    <a:effectLst/>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numRef>
              <c:f>'Questão 8'!$P$5:$P$7</c:f>
              <c:numCache>
                <c:formatCode>General</c:formatCode>
                <c:ptCount val="3"/>
                <c:pt idx="0">
                  <c:v>1</c:v>
                </c:pt>
                <c:pt idx="1">
                  <c:v>3</c:v>
                </c:pt>
                <c:pt idx="2">
                  <c:v>4</c:v>
                </c:pt>
              </c:numCache>
              <c:extLst>
                <c:ext xmlns:c15="http://schemas.microsoft.com/office/drawing/2012/chart" uri="{02D57815-91ED-43cb-92C2-25804820EDAC}">
                  <c15:fullRef>
                    <c15:sqref>'Questão 8'!$P$5:$P$8</c15:sqref>
                  </c15:fullRef>
                </c:ext>
              </c:extLst>
            </c:numRef>
          </c:cat>
          <c:val>
            <c:numRef>
              <c:f>'Questão 8'!$O$5:$O$7</c:f>
              <c:numCache>
                <c:formatCode>0%</c:formatCode>
                <c:ptCount val="3"/>
                <c:pt idx="0">
                  <c:v>0.16</c:v>
                </c:pt>
                <c:pt idx="1">
                  <c:v>0.44</c:v>
                </c:pt>
                <c:pt idx="2">
                  <c:v>0.4</c:v>
                </c:pt>
              </c:numCache>
              <c:extLst>
                <c:ext xmlns:c15="http://schemas.microsoft.com/office/drawing/2012/chart" uri="{02D57815-91ED-43cb-92C2-25804820EDAC}">
                  <c15:fullRef>
                    <c15:sqref>'Questão 8'!$O$5:$O$8</c15:sqref>
                  </c15:fullRef>
                </c:ext>
              </c:extLst>
            </c:numRef>
          </c:val>
          <c:extLst>
            <c:ext xmlns:c15="http://schemas.microsoft.com/office/drawing/2012/chart" uri="{02D57815-91ED-43cb-92C2-25804820EDAC}">
              <c15:categoryFilterExceptions>
                <c15:categoryFilterException>
                  <c15:sqref>'Questão 8'!$O$8</c15:sqref>
                  <c15:bubble3D val="0"/>
                </c15:categoryFilterException>
              </c15:categoryFilterExceptions>
            </c:ext>
            <c:ext xmlns:c16="http://schemas.microsoft.com/office/drawing/2014/chart" uri="{C3380CC4-5D6E-409C-BE32-E72D297353CC}">
              <c16:uniqueId val="{00000006-5801-42AA-AA61-BAB2D89EC695}"/>
            </c:ext>
          </c:extLst>
        </c:ser>
        <c:dLbls>
          <c:showLegendKey val="0"/>
          <c:showVal val="0"/>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'Questão 8'!$P$4</c15:sqref>
                        </c15:formulaRef>
                      </c:ext>
                    </c:extLst>
                    <c:strCache>
                      <c:ptCount val="1"/>
                      <c:pt idx="0">
                        <c:v>Alternativa</c:v>
                      </c:pt>
                    </c:strCache>
                  </c:strRef>
                </c:tx>
                <c:dPt>
                  <c:idx val="0"/>
                  <c:bubble3D val="0"/>
                  <c:spPr>
                    <a:solidFill>
                      <a:schemeClr val="accent6">
                        <a:alpha val="90000"/>
                      </a:schemeClr>
                    </a:solidFill>
                    <a:ln w="19050">
                      <a:solidFill>
                        <a:schemeClr val="accent6">
                          <a:lumMod val="75000"/>
                        </a:schemeClr>
                      </a:solidFill>
                    </a:ln>
                    <a:effectLst>
                      <a:innerShdw blurRad="114300">
                        <a:schemeClr val="accent6">
                          <a:lumMod val="75000"/>
                        </a:schemeClr>
                      </a:innerShdw>
                    </a:effectLst>
                    <a:scene3d>
                      <a:camera prst="orthographicFront"/>
                      <a:lightRig rig="threePt" dir="t"/>
                    </a:scene3d>
                    <a:sp3d contourW="19050" prstMaterial="flat">
                      <a:contourClr>
                        <a:schemeClr val="accent6">
                          <a:lumMod val="75000"/>
                        </a:schemeClr>
                      </a:contourClr>
                    </a:sp3d>
                  </c:spPr>
                </c:dPt>
                <c:dPt>
                  <c:idx val="1"/>
                  <c:bubble3D val="0"/>
                  <c:spPr>
                    <a:solidFill>
                      <a:schemeClr val="accent5">
                        <a:alpha val="90000"/>
                      </a:schemeClr>
                    </a:solidFill>
                    <a:ln w="19050">
                      <a:solidFill>
                        <a:schemeClr val="accent5">
                          <a:lumMod val="75000"/>
                        </a:schemeClr>
                      </a:solidFill>
                    </a:ln>
                    <a:effectLst>
                      <a:innerShdw blurRad="114300">
                        <a:schemeClr val="accent5">
                          <a:lumMod val="75000"/>
                        </a:schemeClr>
                      </a:innerShdw>
                    </a:effectLst>
                    <a:scene3d>
                      <a:camera prst="orthographicFront"/>
                      <a:lightRig rig="threePt" dir="t"/>
                    </a:scene3d>
                    <a:sp3d contourW="19050" prstMaterial="flat">
                      <a:contourClr>
                        <a:schemeClr val="accent5">
                          <a:lumMod val="75000"/>
                        </a:schemeClr>
                      </a:contourClr>
                    </a:sp3d>
                  </c:spPr>
                </c:dPt>
                <c:dPt>
                  <c:idx val="2"/>
                  <c:bubble3D val="0"/>
                  <c:spPr>
                    <a:solidFill>
                      <a:schemeClr val="accent4">
                        <a:alpha val="90000"/>
                      </a:schemeClr>
                    </a:solidFill>
                    <a:ln w="19050">
                      <a:solidFill>
                        <a:schemeClr val="accent4">
                          <a:lumMod val="75000"/>
                        </a:schemeClr>
                      </a:solidFill>
                    </a:ln>
                    <a:effectLst>
                      <a:innerShdw blurRad="114300">
                        <a:schemeClr val="accent4">
                          <a:lumMod val="75000"/>
                        </a:schemeClr>
                      </a:innerShdw>
                    </a:effectLst>
                    <a:scene3d>
                      <a:camera prst="orthographicFront"/>
                      <a:lightRig rig="threePt" dir="t"/>
                    </a:scene3d>
                    <a:sp3d contourW="19050" prstMaterial="flat">
                      <a:contourClr>
                        <a:schemeClr val="accent4">
                          <a:lumMod val="75000"/>
                        </a:schemeClr>
                      </a:contourClr>
                    </a:sp3d>
                  </c:spPr>
                </c:dPt>
                <c:cat>
                  <c:numRef>
                    <c:extLst>
                      <c:ext uri="{02D57815-91ED-43cb-92C2-25804820EDAC}">
                        <c15:fullRef>
                          <c15:sqref>'Questão 8'!$P$5:$P$8</c15:sqref>
                        </c15:fullRef>
                        <c15:formulaRef>
                          <c15:sqref>'Questão 8'!$P$5:$P$7</c15:sqref>
                        </c15:formulaRef>
                      </c:ext>
                    </c:extLst>
                    <c:numCache>
                      <c:formatCode>General</c:formatCode>
                      <c:ptCount val="3"/>
                      <c:pt idx="0">
                        <c:v>1</c:v>
                      </c:pt>
                      <c:pt idx="1">
                        <c:v>3</c:v>
                      </c:pt>
                      <c:pt idx="2">
                        <c:v>4</c:v>
                      </c:pt>
                    </c:numCache>
                  </c:numRef>
                </c:cat>
                <c:val>
                  <c:numRef>
                    <c:extLst>
                      <c:ext uri="{02D57815-91ED-43cb-92C2-25804820EDAC}">
                        <c15:fullRef>
                          <c15:sqref>'Questão 8'!$P$5:$P$8</c15:sqref>
                        </c15:fullRef>
                        <c15:formulaRef>
                          <c15:sqref>'Questão 8'!$P$5:$P$7</c15:sqref>
                        </c15:formulaRef>
                      </c:ext>
                    </c:extLst>
                    <c:numCache>
                      <c:formatCode>General</c:formatCode>
                      <c:ptCount val="3"/>
                      <c:pt idx="0">
                        <c:v>1</c:v>
                      </c:pt>
                      <c:pt idx="1">
                        <c:v>3</c:v>
                      </c:pt>
                      <c:pt idx="2">
                        <c:v>4</c:v>
                      </c:pt>
                    </c:numCache>
                  </c:numRef>
                </c:val>
                <c:extLst>
                  <c:ext uri="{02D57815-91ED-43cb-92C2-25804820EDAC}">
                    <c15:categoryFilterExceptions>
                      <c15:categoryFilterException>
                        <c15:sqref>'Questão 8'!$P$8</c15:sqref>
                        <c15:bubble3D val="0"/>
                      </c15:categoryFilterException>
                    </c15:categoryFilterExceptions>
                  </c:ext>
                </c:extLst>
              </c15:ser>
            </c15:filteredPieSeries>
          </c:ext>
        </c:extLst>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50000"/>
                  <a:lumOff val="50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9 - DO ANEXO 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9'!$O$4</c:f>
              <c:strCache>
                <c:ptCount val="1"/>
                <c:pt idx="0">
                  <c:v>% Colaboradores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8A6-437A-AD18-B0051420F4C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8A6-437A-AD18-B0051420F4C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8A6-437A-AD18-B0051420F4C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8A6-437A-AD18-B0051420F4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9'!$P$5:$P$8</c:f>
              <c:numCache>
                <c:formatCode>General</c:formatCode>
                <c:ptCount val="4"/>
                <c:pt idx="0">
                  <c:v>1</c:v>
                </c:pt>
                <c:pt idx="1">
                  <c:v>2</c:v>
                </c:pt>
                <c:pt idx="2">
                  <c:v>3</c:v>
                </c:pt>
                <c:pt idx="3">
                  <c:v>4</c:v>
                </c:pt>
              </c:numCache>
            </c:numRef>
          </c:cat>
          <c:val>
            <c:numRef>
              <c:f>'Questão 9'!$O$5:$O$8</c:f>
              <c:numCache>
                <c:formatCode>0%</c:formatCode>
                <c:ptCount val="4"/>
                <c:pt idx="0">
                  <c:v>0.12</c:v>
                </c:pt>
                <c:pt idx="1">
                  <c:v>0.64</c:v>
                </c:pt>
                <c:pt idx="2">
                  <c:v>0.08</c:v>
                </c:pt>
                <c:pt idx="3">
                  <c:v>0.16</c:v>
                </c:pt>
              </c:numCache>
            </c:numRef>
          </c:val>
          <c:extLst>
            <c:ext xmlns:c16="http://schemas.microsoft.com/office/drawing/2014/chart" uri="{C3380CC4-5D6E-409C-BE32-E72D297353CC}">
              <c16:uniqueId val="{00000008-48A6-437A-AD18-B0051420F4CE}"/>
            </c:ext>
          </c:extLst>
        </c:ser>
        <c:dLbls>
          <c:dLblPos val="bestFit"/>
          <c:showLegendKey val="0"/>
          <c:showVal val="1"/>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'Questão 9'!$P$4</c15:sqref>
                        </c15:formulaRef>
                      </c:ext>
                    </c:extLst>
                    <c:strCache>
                      <c:ptCount val="1"/>
                      <c:pt idx="0">
                        <c:v>Alternativa</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numRef>
                    <c:extLst>
                      <c:ext uri="{02D57815-91ED-43cb-92C2-25804820EDAC}">
                        <c15:formulaRef>
                          <c15:sqref>'Questão 9'!$P$5:$P$8</c15:sqref>
                        </c15:formulaRef>
                      </c:ext>
                    </c:extLst>
                    <c:numCache>
                      <c:formatCode>General</c:formatCode>
                      <c:ptCount val="4"/>
                      <c:pt idx="0">
                        <c:v>1</c:v>
                      </c:pt>
                      <c:pt idx="1">
                        <c:v>2</c:v>
                      </c:pt>
                      <c:pt idx="2">
                        <c:v>3</c:v>
                      </c:pt>
                      <c:pt idx="3">
                        <c:v>4</c:v>
                      </c:pt>
                    </c:numCache>
                  </c:numRef>
                </c:cat>
                <c:val>
                  <c:numRef>
                    <c:extLst>
                      <c:ext uri="{02D57815-91ED-43cb-92C2-25804820EDAC}">
                        <c15:formulaRef>
                          <c15:sqref>'Questão 9'!$P$5:$P$8</c15:sqref>
                        </c15:formulaRef>
                      </c:ext>
                    </c:extLst>
                    <c:numCache>
                      <c:formatCode>General</c:formatCode>
                      <c:ptCount val="4"/>
                      <c:pt idx="0">
                        <c:v>1</c:v>
                      </c:pt>
                      <c:pt idx="1">
                        <c:v>2</c:v>
                      </c:pt>
                      <c:pt idx="2">
                        <c:v>3</c:v>
                      </c:pt>
                      <c:pt idx="3">
                        <c:v>4</c:v>
                      </c:pt>
                    </c:numCache>
                  </c:numRef>
                </c:val>
                <c:extLst/>
              </c15:ser>
            </c15:filteredPieSeries>
          </c:ext>
        </c:extLst>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QUESTÃO</a:t>
            </a:r>
            <a:r>
              <a:rPr lang="en-US" baseline="0"/>
              <a:t>  10 - ANEXO A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'Questão 10'!$O$4</c:f>
              <c:strCache>
                <c:ptCount val="1"/>
                <c:pt idx="0">
                  <c:v>% Colaboradores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A5C-4040-8FBE-D82F7175AF5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A5C-4040-8FBE-D82F7175AF5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'Questão 10'!$P$5:$P$6</c:f>
              <c:numCache>
                <c:formatCode>General</c:formatCode>
                <c:ptCount val="2"/>
                <c:pt idx="0">
                  <c:v>2</c:v>
                </c:pt>
                <c:pt idx="1">
                  <c:v>3</c:v>
                </c:pt>
              </c:numCache>
              <c:extLst>
                <c:ext xmlns:c15="http://schemas.microsoft.com/office/drawing/2012/chart" uri="{02D57815-91ED-43cb-92C2-25804820EDAC}">
                  <c15:fullRef>
                    <c15:sqref>'Questão 10'!$P$5:$P$8</c15:sqref>
                  </c15:fullRef>
                </c:ext>
              </c:extLst>
            </c:numRef>
          </c:cat>
          <c:val>
            <c:numRef>
              <c:f>'Questão 10'!$O$5:$O$6</c:f>
              <c:numCache>
                <c:formatCode>0%</c:formatCode>
                <c:ptCount val="2"/>
                <c:pt idx="0">
                  <c:v>0.84</c:v>
                </c:pt>
                <c:pt idx="1">
                  <c:v>0.16</c:v>
                </c:pt>
              </c:numCache>
              <c:extLst>
                <c:ext xmlns:c15="http://schemas.microsoft.com/office/drawing/2012/chart" uri="{02D57815-91ED-43cb-92C2-25804820EDAC}">
                  <c15:fullRef>
                    <c15:sqref>'Questão 10'!$O$5:$O$8</c15:sqref>
                  </c15:fullRef>
                </c:ext>
              </c:extLst>
            </c:numRef>
          </c:val>
          <c:extLst>
            <c:ext xmlns:c15="http://schemas.microsoft.com/office/drawing/2012/chart" uri="{02D57815-91ED-43cb-92C2-25804820EDAC}">
              <c15:categoryFilterExceptions>
                <c15:categoryFilterException>
                  <c15:sqref>'Questão 10'!$O$7</c15:sqref>
                  <c15:spPr xmlns:c15="http://schemas.microsoft.com/office/drawing/2012/chart">
                    <a:solidFill>
                      <a:schemeClr val="accent3"/>
                    </a:solidFill>
                    <a:ln w="25400">
                      <a:solidFill>
                        <a:schemeClr val="lt1"/>
                      </a:solidFill>
                    </a:ln>
                    <a:effectLst/>
                    <a:sp3d contourW="25400">
                      <a:contourClr>
                        <a:schemeClr val="lt1"/>
                      </a:contourClr>
                    </a:sp3d>
                  </c15:spPr>
                  <c15:bubble3D val="0"/>
                </c15:categoryFilterException>
                <c15:categoryFilterException>
                  <c15:sqref>'Questão 10'!$O$8</c15:sqref>
                  <c15:spPr xmlns:c15="http://schemas.microsoft.com/office/drawing/2012/chart">
                    <a:solidFill>
                      <a:schemeClr val="accent4"/>
                    </a:solidFill>
                    <a:ln w="25400">
                      <a:solidFill>
                        <a:schemeClr val="lt1"/>
                      </a:solidFill>
                    </a:ln>
                    <a:effectLst/>
                    <a:sp3d contourW="25400">
                      <a:contourClr>
                        <a:schemeClr val="lt1"/>
                      </a:contourClr>
                    </a:sp3d>
                  </c15:spPr>
                  <c15:bubble3D val="0"/>
                </c15:categoryFilterException>
              </c15:categoryFilterExceptions>
            </c:ext>
            <c:ext xmlns:c16="http://schemas.microsoft.com/office/drawing/2014/chart" uri="{C3380CC4-5D6E-409C-BE32-E72D297353CC}">
              <c16:uniqueId val="{00000004-0A5C-4040-8FBE-D82F7175AF56}"/>
            </c:ext>
          </c:extLst>
        </c:ser>
        <c:dLbls>
          <c:dLblPos val="bestFit"/>
          <c:showLegendKey val="0"/>
          <c:showVal val="1"/>
          <c:showCatName val="0"/>
          <c:showSerName val="0"/>
          <c:showPercent val="0"/>
          <c:showBubbleSize val="0"/>
          <c:showLeaderLines val="1"/>
        </c:dLbls>
        <c:extLst>
          <c:ext xmlns:c15="http://schemas.microsoft.com/office/drawing/2012/chart" uri="{02D57815-91ED-43cb-92C2-25804820EDAC}">
            <c15:filteredPieSeries>
              <c15:ser>
                <c:idx val="1"/>
                <c:order val="1"/>
                <c:tx>
                  <c:strRef>
                    <c:extLst>
                      <c:ext uri="{02D57815-91ED-43cb-92C2-25804820EDAC}">
                        <c15:formulaRef>
                          <c15:sqref>'Questão 10'!$P$4</c15:sqref>
                        </c15:formulaRef>
                      </c:ext>
                    </c:extLst>
                    <c:strCache>
                      <c:ptCount val="1"/>
                      <c:pt idx="0">
                        <c:v>Alternativa</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numRef>
                    <c:extLst>
                      <c:ext uri="{02D57815-91ED-43cb-92C2-25804820EDAC}">
                        <c15:fullRef>
                          <c15:sqref>'Questão 10'!$P$5:$P$8</c15:sqref>
                        </c15:fullRef>
                        <c15:formulaRef>
                          <c15:sqref>'Questão 10'!$P$5:$P$6</c15:sqref>
                        </c15:formulaRef>
                      </c:ext>
                    </c:extLst>
                    <c:numCache>
                      <c:formatCode>General</c:formatCode>
                      <c:ptCount val="2"/>
                      <c:pt idx="0">
                        <c:v>2</c:v>
                      </c:pt>
                      <c:pt idx="1">
                        <c:v>3</c:v>
                      </c:pt>
                    </c:numCache>
                  </c:numRef>
                </c:cat>
                <c:val>
                  <c:numRef>
                    <c:extLst>
                      <c:ext uri="{02D57815-91ED-43cb-92C2-25804820EDAC}">
                        <c15:fullRef>
                          <c15:sqref>'Questão 10'!$P$5:$P$8</c15:sqref>
                        </c15:fullRef>
                        <c15:formulaRef>
                          <c15:sqref>'Questão 10'!$P$5:$P$6</c15:sqref>
                        </c15:formulaRef>
                      </c:ext>
                    </c:extLst>
                    <c:numCache>
                      <c:formatCode>General</c:formatCode>
                      <c:ptCount val="2"/>
                      <c:pt idx="0">
                        <c:v>2</c:v>
                      </c:pt>
                      <c:pt idx="1">
                        <c:v>3</c:v>
                      </c:pt>
                    </c:numCache>
                  </c:numRef>
                </c:val>
                <c:extLst>
                  <c:ext uri="{02D57815-91ED-43cb-92C2-25804820EDAC}">
                    <c15:categoryFilterExceptions>
                      <c15:categoryFilterException>
                        <c15:sqref>'Questão 10'!$P$7</c15:sqref>
                        <c15:spPr xmlns:c15="http://schemas.microsoft.com/office/drawing/2012/chart">
                          <a:solidFill>
                            <a:schemeClr val="accent3"/>
                          </a:solidFill>
                          <a:ln w="25400">
                            <a:solidFill>
                              <a:schemeClr val="lt1"/>
                            </a:solidFill>
                          </a:ln>
                          <a:effectLst/>
                          <a:sp3d contourW="25400">
                            <a:contourClr>
                              <a:schemeClr val="lt1"/>
                            </a:contourClr>
                          </a:sp3d>
                        </c15:spPr>
                        <c15:bubble3D val="0"/>
                      </c15:categoryFilterException>
                      <c15:categoryFilterException>
                        <c15:sqref>'Questão 10'!$P$8</c15:sqref>
                        <c15:spPr xmlns:c15="http://schemas.microsoft.com/office/drawing/2012/chart">
                          <a:solidFill>
                            <a:schemeClr val="accent4"/>
                          </a:solidFill>
                          <a:ln w="25400">
                            <a:solidFill>
                              <a:schemeClr val="lt1"/>
                            </a:solidFill>
                          </a:ln>
                          <a:effectLst/>
                          <a:sp3d contourW="25400">
                            <a:contourClr>
                              <a:schemeClr val="lt1"/>
                            </a:contourClr>
                          </a:sp3d>
                        </c15:spPr>
                        <c15:bubble3D val="0"/>
                      </c15:categoryFilterException>
                    </c15:categoryFilterExceptions>
                  </c:ext>
                </c:extLst>
              </c15:ser>
            </c15:filteredPieSeries>
          </c:ext>
        </c:extLst>
      </c:pie3D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2467B-97D0-4734-9E2D-F067A6BEE1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PresentationFormat/>
  <ap:Slides>0</ap:Slides>
  <ap:Notes>0</ap:Notes>
  <ap:HiddenSlides>0</ap:HiddenSlides>
  <ap:MMClips>0</ap:MMClips>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XP</dc:creator>
  <keywords/>
  <lastModifiedBy>Rafael Lima</lastModifiedBy>
  <revision>5</revision>
  <lastPrinted>2012-09-11T16:43:00.0000000Z</lastPrinted>
  <dcterms:created xsi:type="dcterms:W3CDTF">2017-09-08T11:59:00.0000000Z</dcterms:created>
  <dcterms:modified xsi:type="dcterms:W3CDTF">2017-09-08T12:03:44.1828135Z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